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0D" w:rsidRPr="004C29C1" w:rsidRDefault="0076140D" w:rsidP="0076140D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4C29C1">
        <w:rPr>
          <w:rFonts w:asciiTheme="minorEastAsia" w:hAnsiTheme="minorEastAsia" w:hint="eastAsia"/>
          <w:sz w:val="28"/>
          <w:szCs w:val="28"/>
        </w:rPr>
        <w:t>实验目的</w:t>
      </w:r>
    </w:p>
    <w:p w:rsidR="00B12D82" w:rsidRPr="004C29C1" w:rsidRDefault="00B12D82" w:rsidP="00B12D82">
      <w:pPr>
        <w:jc w:val="left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 w:hint="eastAsia"/>
          <w:sz w:val="24"/>
          <w:szCs w:val="24"/>
        </w:rPr>
        <w:t>1、了解调制在通信系统中的作用；</w:t>
      </w:r>
    </w:p>
    <w:p w:rsidR="00B12D82" w:rsidRPr="004C29C1" w:rsidRDefault="00B12D82" w:rsidP="00B12D82">
      <w:pPr>
        <w:jc w:val="left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 w:hint="eastAsia"/>
          <w:sz w:val="24"/>
          <w:szCs w:val="24"/>
        </w:rPr>
        <w:t>2、掌握常见的数字调制方法；</w:t>
      </w:r>
    </w:p>
    <w:p w:rsidR="00B12D82" w:rsidRPr="004C29C1" w:rsidRDefault="00B12D82" w:rsidP="00B12D82">
      <w:pPr>
        <w:jc w:val="left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 w:hint="eastAsia"/>
          <w:sz w:val="24"/>
          <w:szCs w:val="24"/>
        </w:rPr>
        <w:t>3、了解常见调制方法的解调方法。</w:t>
      </w:r>
    </w:p>
    <w:p w:rsidR="00B12D82" w:rsidRPr="004C29C1" w:rsidRDefault="00B12D82" w:rsidP="00B12D82">
      <w:pPr>
        <w:rPr>
          <w:rFonts w:asciiTheme="minorEastAsia" w:hAnsiTheme="minorEastAsia"/>
        </w:rPr>
      </w:pPr>
    </w:p>
    <w:p w:rsidR="0076140D" w:rsidRPr="004C29C1" w:rsidRDefault="0076140D" w:rsidP="0076140D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4C29C1">
        <w:rPr>
          <w:rFonts w:asciiTheme="minorEastAsia" w:hAnsiTheme="minorEastAsia" w:hint="eastAsia"/>
          <w:sz w:val="28"/>
          <w:szCs w:val="28"/>
        </w:rPr>
        <w:t>实验原理</w:t>
      </w:r>
    </w:p>
    <w:p w:rsidR="00B84939" w:rsidRPr="004C29C1" w:rsidRDefault="00B84939" w:rsidP="00B84939">
      <w:pPr>
        <w:pStyle w:val="New"/>
        <w:rPr>
          <w:rFonts w:asciiTheme="minorEastAsia" w:eastAsiaTheme="minorEastAsia" w:hAnsiTheme="minorEastAsia"/>
          <w:b/>
          <w:sz w:val="24"/>
          <w:szCs w:val="24"/>
        </w:rPr>
      </w:pPr>
      <w:r w:rsidRPr="004C29C1">
        <w:rPr>
          <w:rFonts w:asciiTheme="minorEastAsia" w:eastAsiaTheme="minorEastAsia" w:hAnsiTheme="minorEastAsia"/>
          <w:b/>
          <w:sz w:val="24"/>
          <w:szCs w:val="24"/>
        </w:rPr>
        <w:t>1. 调制的基本概念：</w:t>
      </w:r>
    </w:p>
    <w:p w:rsidR="00B84939" w:rsidRPr="004C29C1" w:rsidRDefault="00B84939" w:rsidP="00B84939">
      <w:pPr>
        <w:ind w:firstLine="420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/>
          <w:sz w:val="24"/>
          <w:szCs w:val="24"/>
        </w:rPr>
        <w:t>射频信号被用来传递信息，信息有可能是音频，数据或者其他格式，该信息被调制(modulate)到载波信号上，并通过射频传送到接收器，在接收器端，信息从载波上分离出来，这个</w:t>
      </w:r>
      <w:r w:rsidRPr="004C29C1">
        <w:rPr>
          <w:rFonts w:asciiTheme="minorEastAsia" w:hAnsiTheme="minorEastAsia" w:hint="eastAsia"/>
          <w:sz w:val="24"/>
          <w:szCs w:val="24"/>
        </w:rPr>
        <w:t>过程</w:t>
      </w:r>
      <w:r w:rsidRPr="004C29C1">
        <w:rPr>
          <w:rFonts w:asciiTheme="minorEastAsia" w:hAnsiTheme="minorEastAsia"/>
          <w:sz w:val="24"/>
          <w:szCs w:val="24"/>
        </w:rPr>
        <w:t>被称为解调（demodulation）。而载波本身并不带有任何信息。调制方法多种多样，简单的一般有幅度调制</w:t>
      </w:r>
      <w:r w:rsidRPr="004C29C1">
        <w:rPr>
          <w:rFonts w:asciiTheme="minorEastAsia" w:hAnsiTheme="minorEastAsia" w:hint="eastAsia"/>
          <w:sz w:val="24"/>
          <w:szCs w:val="24"/>
        </w:rPr>
        <w:t>、</w:t>
      </w:r>
      <w:r w:rsidRPr="004C29C1">
        <w:rPr>
          <w:rFonts w:asciiTheme="minorEastAsia" w:hAnsiTheme="minorEastAsia"/>
          <w:sz w:val="24"/>
          <w:szCs w:val="24"/>
        </w:rPr>
        <w:t>频率调制和相位调制。</w:t>
      </w:r>
    </w:p>
    <w:p w:rsidR="00B84939" w:rsidRPr="004C29C1" w:rsidRDefault="00B84939" w:rsidP="00B84939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4C29C1">
        <w:rPr>
          <w:rFonts w:asciiTheme="minorEastAsia" w:hAnsiTheme="minorEastAsia"/>
          <w:b/>
          <w:sz w:val="24"/>
          <w:szCs w:val="24"/>
        </w:rPr>
        <w:t>载波</w:t>
      </w:r>
    </w:p>
    <w:p w:rsidR="00B84939" w:rsidRPr="004C29C1" w:rsidRDefault="00B84939" w:rsidP="00B84939">
      <w:pPr>
        <w:ind w:firstLine="420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/>
          <w:sz w:val="24"/>
          <w:szCs w:val="24"/>
        </w:rPr>
        <w:t>无线通信的基础是载波，一般由在发射器部分产生，并不带有任何信息，在接收器部分也作为不变的信号出现。</w:t>
      </w:r>
    </w:p>
    <w:p w:rsidR="00B84939" w:rsidRPr="004C29C1" w:rsidRDefault="00B84939" w:rsidP="00B84939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4C29C1">
        <w:rPr>
          <w:rFonts w:asciiTheme="minorEastAsia" w:hAnsiTheme="minorEastAsia"/>
          <w:b/>
          <w:sz w:val="24"/>
          <w:szCs w:val="24"/>
        </w:rPr>
        <w:t>调幅</w:t>
      </w:r>
    </w:p>
    <w:p w:rsidR="00B84939" w:rsidRPr="004C29C1" w:rsidRDefault="00B84939" w:rsidP="00B84939">
      <w:pPr>
        <w:ind w:firstLine="420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/>
          <w:sz w:val="24"/>
          <w:szCs w:val="24"/>
        </w:rPr>
        <w:t>调幅通过调整信号幅度大小传递信息。最简单的调制是OOK（on–off keying，开关键控），载波以开关的形式传递信息。在音频或其他领域应用更为常见的是，整个信号的幅度通过载波体现，这种调制方式被称为幅度调制（AM）。</w:t>
      </w:r>
    </w:p>
    <w:p w:rsidR="00B84939" w:rsidRPr="004C29C1" w:rsidRDefault="00B84939" w:rsidP="00731EF4">
      <w:pPr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4C29C1">
        <w:rPr>
          <w:rFonts w:asciiTheme="minorEastAsia" w:hAnsiTheme="minorEastAsia"/>
          <w:b/>
          <w:sz w:val="24"/>
          <w:szCs w:val="24"/>
        </w:rPr>
        <w:t>调频</w:t>
      </w:r>
    </w:p>
    <w:p w:rsidR="00B84939" w:rsidRPr="004C29C1" w:rsidRDefault="00B84939" w:rsidP="00B8493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/>
          <w:sz w:val="24"/>
          <w:szCs w:val="24"/>
        </w:rPr>
        <w:t>载波信号被调制后，频率会随着信号源电压变化</w:t>
      </w:r>
      <w:r w:rsidRPr="004C29C1">
        <w:rPr>
          <w:rFonts w:asciiTheme="minorEastAsia" w:hAnsiTheme="minorEastAsia" w:hint="eastAsia"/>
          <w:sz w:val="24"/>
          <w:szCs w:val="24"/>
        </w:rPr>
        <w:t>，通过频率变化</w:t>
      </w:r>
      <w:r w:rsidRPr="004C29C1">
        <w:rPr>
          <w:rFonts w:asciiTheme="minorEastAsia" w:hAnsiTheme="minorEastAsia"/>
          <w:sz w:val="24"/>
          <w:szCs w:val="24"/>
        </w:rPr>
        <w:t>承载数据。FM的一个重要的优势是不会受到源信号的电平变化的干扰，而且抗干扰的能力也强。</w:t>
      </w:r>
    </w:p>
    <w:p w:rsidR="00B84939" w:rsidRPr="004C29C1" w:rsidRDefault="00B84939" w:rsidP="00731EF4">
      <w:pPr>
        <w:ind w:firstLineChars="200" w:firstLine="482"/>
        <w:jc w:val="left"/>
        <w:rPr>
          <w:rFonts w:asciiTheme="minorEastAsia" w:hAnsiTheme="minorEastAsia"/>
          <w:b/>
          <w:sz w:val="24"/>
          <w:szCs w:val="24"/>
        </w:rPr>
      </w:pPr>
      <w:r w:rsidRPr="004C29C1">
        <w:rPr>
          <w:rFonts w:asciiTheme="minorEastAsia" w:hAnsiTheme="minorEastAsia"/>
          <w:b/>
          <w:sz w:val="24"/>
          <w:szCs w:val="24"/>
        </w:rPr>
        <w:t>调相</w:t>
      </w:r>
    </w:p>
    <w:p w:rsidR="00B84939" w:rsidRPr="004C29C1" w:rsidRDefault="00B84939" w:rsidP="00B8493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/>
          <w:sz w:val="24"/>
          <w:szCs w:val="24"/>
        </w:rPr>
        <w:t>相位调制是另一种广泛采用的调制技术，特别是在数据传输的应用中。因为相位和频率是相辅相成的（频变是相变的一种形式），两种调制方法可以用角度调制（angle modulation）来概括。</w:t>
      </w:r>
    </w:p>
    <w:p w:rsidR="00B84939" w:rsidRPr="004C29C1" w:rsidRDefault="00B84939" w:rsidP="00B84939">
      <w:pPr>
        <w:rPr>
          <w:rFonts w:asciiTheme="minorEastAsia" w:hAnsiTheme="minorEastAsia"/>
          <w:b/>
          <w:sz w:val="24"/>
          <w:szCs w:val="24"/>
        </w:rPr>
      </w:pPr>
      <w:r w:rsidRPr="004C29C1">
        <w:rPr>
          <w:rFonts w:asciiTheme="minorEastAsia" w:hAnsiTheme="minorEastAsia" w:hint="eastAsia"/>
          <w:b/>
          <w:sz w:val="24"/>
          <w:szCs w:val="24"/>
        </w:rPr>
        <w:t>2、</w:t>
      </w:r>
      <w:r w:rsidRPr="004C29C1">
        <w:rPr>
          <w:rFonts w:asciiTheme="minorEastAsia" w:hAnsiTheme="minorEastAsia"/>
          <w:b/>
          <w:sz w:val="24"/>
          <w:szCs w:val="24"/>
        </w:rPr>
        <w:t>正交幅度调制</w:t>
      </w:r>
      <w:r w:rsidRPr="004C29C1">
        <w:rPr>
          <w:rFonts w:asciiTheme="minorEastAsia" w:hAnsiTheme="minorEastAsia" w:hint="eastAsia"/>
          <w:b/>
          <w:sz w:val="24"/>
          <w:szCs w:val="24"/>
        </w:rPr>
        <w:t>：</w:t>
      </w:r>
    </w:p>
    <w:p w:rsidR="00B84939" w:rsidRPr="004C29C1" w:rsidRDefault="00B84939" w:rsidP="00B8493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 w:hint="eastAsia"/>
          <w:sz w:val="24"/>
          <w:szCs w:val="24"/>
        </w:rPr>
        <w:t>而</w:t>
      </w:r>
      <w:r w:rsidRPr="004C29C1">
        <w:rPr>
          <w:rFonts w:asciiTheme="minorEastAsia" w:hAnsiTheme="minorEastAsia"/>
          <w:sz w:val="24"/>
          <w:szCs w:val="24"/>
        </w:rPr>
        <w:t>在移动通信系统中</w:t>
      </w:r>
      <w:r w:rsidRPr="004C29C1">
        <w:rPr>
          <w:rFonts w:asciiTheme="minorEastAsia" w:hAnsiTheme="minorEastAsia" w:hint="eastAsia"/>
          <w:sz w:val="24"/>
          <w:szCs w:val="24"/>
        </w:rPr>
        <w:t>，</w:t>
      </w:r>
      <w:r w:rsidRPr="004C29C1">
        <w:rPr>
          <w:rFonts w:asciiTheme="minorEastAsia" w:hAnsiTheme="minorEastAsia"/>
          <w:sz w:val="24"/>
          <w:szCs w:val="24"/>
        </w:rPr>
        <w:t>广泛应用的数据传输方法是正交幅度调制（QAM）。被调制后输出信号在幅度和相位都有改变。因此不管幅度还是相位都会进行变化，所以</w:t>
      </w:r>
      <w:r w:rsidRPr="004C29C1">
        <w:rPr>
          <w:rFonts w:asciiTheme="minorEastAsia" w:hAnsiTheme="minorEastAsia" w:hint="eastAsia"/>
          <w:sz w:val="24"/>
          <w:szCs w:val="24"/>
        </w:rPr>
        <w:t>可以</w:t>
      </w:r>
      <w:r w:rsidRPr="004C29C1">
        <w:rPr>
          <w:rFonts w:asciiTheme="minorEastAsia" w:hAnsiTheme="minorEastAsia"/>
          <w:sz w:val="24"/>
          <w:szCs w:val="24"/>
        </w:rPr>
        <w:t>看成是混合幅度和相位的调制。</w:t>
      </w:r>
    </w:p>
    <w:p w:rsidR="00B84939" w:rsidRPr="004C29C1" w:rsidRDefault="00B84939" w:rsidP="00B8493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 w:hint="eastAsia"/>
          <w:sz w:val="24"/>
          <w:szCs w:val="24"/>
        </w:rPr>
        <w:t>下图4</w:t>
      </w:r>
      <w:r w:rsidRPr="004C29C1">
        <w:rPr>
          <w:rFonts w:asciiTheme="minorEastAsia" w:hAnsiTheme="minorEastAsia"/>
          <w:sz w:val="24"/>
          <w:szCs w:val="24"/>
        </w:rPr>
        <w:t>bit的数据可以分为一组并用</w:t>
      </w:r>
      <w:r w:rsidRPr="004C29C1">
        <w:rPr>
          <w:rFonts w:asciiTheme="minorEastAsia" w:hAnsiTheme="minorEastAsia" w:hint="eastAsia"/>
          <w:sz w:val="24"/>
          <w:szCs w:val="24"/>
        </w:rPr>
        <w:t>图</w:t>
      </w:r>
      <w:r w:rsidRPr="004C29C1">
        <w:rPr>
          <w:rFonts w:asciiTheme="minorEastAsia" w:hAnsiTheme="minorEastAsia"/>
          <w:sz w:val="24"/>
          <w:szCs w:val="24"/>
        </w:rPr>
        <w:t>中的幅度和相位组合来表示</w:t>
      </w:r>
      <w:r w:rsidRPr="004C29C1">
        <w:rPr>
          <w:rFonts w:asciiTheme="minorEastAsia" w:hAnsiTheme="minorEastAsia" w:hint="eastAsia"/>
          <w:sz w:val="24"/>
          <w:szCs w:val="24"/>
        </w:rPr>
        <w:t>，形成16QAM</w:t>
      </w:r>
      <w:r w:rsidRPr="004C29C1">
        <w:rPr>
          <w:rFonts w:asciiTheme="minorEastAsia" w:hAnsiTheme="minorEastAsia"/>
          <w:sz w:val="24"/>
          <w:szCs w:val="24"/>
        </w:rPr>
        <w:t>。</w:t>
      </w:r>
    </w:p>
    <w:p w:rsidR="00B84939" w:rsidRPr="004C29C1" w:rsidRDefault="00B84939" w:rsidP="00B84939">
      <w:pPr>
        <w:jc w:val="center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511425" cy="2054225"/>
            <wp:effectExtent l="19050" t="0" r="3175" b="0"/>
            <wp:docPr id="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939" w:rsidRPr="004C29C1" w:rsidRDefault="00B84939" w:rsidP="00B84939">
      <w:pPr>
        <w:jc w:val="center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 w:hint="eastAsia"/>
          <w:sz w:val="24"/>
          <w:szCs w:val="24"/>
        </w:rPr>
        <w:lastRenderedPageBreak/>
        <w:t>图3</w:t>
      </w:r>
      <w:r w:rsidRPr="004C29C1">
        <w:rPr>
          <w:rFonts w:asciiTheme="minorEastAsia" w:hAnsiTheme="minorEastAsia"/>
          <w:sz w:val="24"/>
          <w:szCs w:val="24"/>
        </w:rPr>
        <w:t>-</w:t>
      </w:r>
      <w:r w:rsidRPr="004C29C1">
        <w:rPr>
          <w:rFonts w:asciiTheme="minorEastAsia" w:hAnsiTheme="minorEastAsia" w:hint="eastAsia"/>
          <w:sz w:val="24"/>
          <w:szCs w:val="24"/>
        </w:rPr>
        <w:t>1 16QAM星座图</w:t>
      </w:r>
    </w:p>
    <w:p w:rsidR="00B84939" w:rsidRPr="004C29C1" w:rsidRDefault="00B84939" w:rsidP="00B8493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/>
          <w:sz w:val="24"/>
          <w:szCs w:val="24"/>
        </w:rPr>
        <w:t>尽管QAM通过对幅度和频率的调制增加了传输效率，但比较容易受到噪声的影响，因为状态点距离很近，所以一个比较小的噪声就有可能将一个星座点移到错误的位置。第二个弱点也和幅度分量相关，相位调制和频率调制无需使用线性放大器</w:t>
      </w:r>
      <w:r w:rsidRPr="004C29C1">
        <w:rPr>
          <w:rFonts w:asciiTheme="minorEastAsia" w:hAnsiTheme="minorEastAsia" w:hint="eastAsia"/>
          <w:sz w:val="24"/>
          <w:szCs w:val="24"/>
        </w:rPr>
        <w:t>；</w:t>
      </w:r>
      <w:r w:rsidRPr="004C29C1">
        <w:rPr>
          <w:rFonts w:asciiTheme="minorEastAsia" w:hAnsiTheme="minorEastAsia"/>
          <w:sz w:val="24"/>
          <w:szCs w:val="24"/>
        </w:rPr>
        <w:t>而QAM具有幅度分量，所以必须用线性放大。不幸的是，线性放大器一般功耗较高且效率不高。</w:t>
      </w:r>
    </w:p>
    <w:p w:rsidR="00B84939" w:rsidRPr="004C29C1" w:rsidRDefault="00B84939" w:rsidP="00B84939">
      <w:pPr>
        <w:rPr>
          <w:rFonts w:asciiTheme="minorEastAsia" w:hAnsiTheme="minorEastAsia"/>
          <w:b/>
          <w:sz w:val="24"/>
          <w:szCs w:val="24"/>
        </w:rPr>
      </w:pPr>
      <w:r w:rsidRPr="004C29C1">
        <w:rPr>
          <w:rFonts w:asciiTheme="minorEastAsia" w:hAnsiTheme="minorEastAsia" w:hint="eastAsia"/>
          <w:b/>
          <w:sz w:val="24"/>
          <w:szCs w:val="24"/>
        </w:rPr>
        <w:t>3、</w:t>
      </w:r>
      <w:r w:rsidRPr="004C29C1">
        <w:rPr>
          <w:rFonts w:asciiTheme="minorEastAsia" w:hAnsiTheme="minorEastAsia"/>
          <w:b/>
          <w:sz w:val="24"/>
          <w:szCs w:val="24"/>
        </w:rPr>
        <w:t>正交幅度调制</w:t>
      </w:r>
      <w:r w:rsidRPr="004C29C1">
        <w:rPr>
          <w:rFonts w:asciiTheme="minorEastAsia" w:hAnsiTheme="minorEastAsia" w:hint="eastAsia"/>
          <w:b/>
          <w:sz w:val="24"/>
          <w:szCs w:val="24"/>
        </w:rPr>
        <w:t>的解调：</w:t>
      </w:r>
    </w:p>
    <w:p w:rsidR="00B84939" w:rsidRPr="004C29C1" w:rsidRDefault="00B84939" w:rsidP="004C29C1">
      <w:pPr>
        <w:pStyle w:val="a7"/>
        <w:spacing w:line="240" w:lineRule="auto"/>
        <w:jc w:val="both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t>定义一个含有m个比特的编码序列,在i时刻，该序列可表示为</w:t>
      </w:r>
      <w:r w:rsidRPr="004C29C1">
        <w:rPr>
          <w:rFonts w:asciiTheme="minorEastAsia" w:hAnsiTheme="minorEastAsia"/>
          <w:szCs w:val="24"/>
        </w:rPr>
        <w:object w:dxaOrig="1540" w:dyaOrig="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8" o:spid="_x0000_i1025" type="#_x0000_t75" style="width:76.2pt;height:21.6pt;mso-position-horizontal-relative:page;mso-position-vertical-relative:page" o:ole="">
            <v:imagedata r:id="rId8" o:title=""/>
          </v:shape>
          <o:OLEObject Type="Embed" ProgID="Equation.DSMT4" ShapeID="对象 78" DrawAspect="Content" ObjectID="_1682968914" r:id="rId9"/>
        </w:object>
      </w:r>
      <w:r w:rsidRPr="004C29C1">
        <w:rPr>
          <w:rFonts w:asciiTheme="minorEastAsia" w:hAnsiTheme="minorEastAsia"/>
          <w:szCs w:val="24"/>
        </w:rPr>
        <w:t>。采用M-QAM(</w:t>
      </w:r>
      <w:r w:rsidRPr="004C29C1">
        <w:rPr>
          <w:rFonts w:asciiTheme="minorEastAsia" w:hAnsiTheme="minorEastAsia"/>
          <w:szCs w:val="24"/>
        </w:rPr>
        <w:object w:dxaOrig="799" w:dyaOrig="299">
          <v:shape id="对象 79" o:spid="_x0000_i1026" type="#_x0000_t75" style="width:39.6pt;height:15pt;mso-position-horizontal-relative:page;mso-position-vertical-relative:page" o:ole="">
            <v:imagedata r:id="rId10" o:title=""/>
          </v:shape>
          <o:OLEObject Type="Embed" ProgID="Equation.DSMT4" ShapeID="对象 79" DrawAspect="Content" ObjectID="_1682968915" r:id="rId11"/>
        </w:object>
      </w:r>
      <w:r w:rsidRPr="004C29C1">
        <w:rPr>
          <w:rFonts w:asciiTheme="minorEastAsia" w:hAnsiTheme="minorEastAsia"/>
          <w:szCs w:val="24"/>
        </w:rPr>
        <w:t>)调制方案，该序列可被映射为一个复值符号</w:t>
      </w:r>
      <w:r w:rsidRPr="004C29C1">
        <w:rPr>
          <w:rFonts w:asciiTheme="minorEastAsia" w:hAnsiTheme="minorEastAsia"/>
          <w:szCs w:val="24"/>
        </w:rPr>
        <w:object w:dxaOrig="2000" w:dyaOrig="379">
          <v:shape id="对象 80" o:spid="_x0000_i1027" type="#_x0000_t75" style="width:99.6pt;height:18.6pt;mso-position-horizontal-relative:page;mso-position-vertical-relative:page" o:ole="">
            <v:imagedata r:id="rId12" o:title=""/>
          </v:shape>
          <o:OLEObject Type="Embed" ProgID="Equation.DSMT4" ShapeID="对象 80" DrawAspect="Content" ObjectID="_1682968916" r:id="rId13"/>
        </w:object>
      </w:r>
      <w:r w:rsidRPr="004C29C1">
        <w:rPr>
          <w:rFonts w:asciiTheme="minorEastAsia" w:hAnsiTheme="minorEastAsia"/>
          <w:szCs w:val="24"/>
        </w:rPr>
        <w:t>在星座图上可表示为点</w:t>
      </w:r>
      <w:r w:rsidRPr="004C29C1">
        <w:rPr>
          <w:rFonts w:asciiTheme="minorEastAsia" w:hAnsiTheme="minorEastAsia"/>
          <w:szCs w:val="24"/>
        </w:rPr>
        <w:object w:dxaOrig="1259" w:dyaOrig="379">
          <v:shape id="对象 81" o:spid="_x0000_i1028" type="#_x0000_t75" style="width:62.4pt;height:18.6pt;mso-position-horizontal-relative:page;mso-position-vertical-relative:page" o:ole="">
            <v:imagedata r:id="rId14" o:title=""/>
          </v:shape>
          <o:OLEObject Type="Embed" ProgID="Equation.DSMT4" ShapeID="对象 81" DrawAspect="Content" ObjectID="_1682968917" r:id="rId15"/>
        </w:object>
      </w:r>
      <w:r w:rsidRPr="004C29C1">
        <w:rPr>
          <w:rFonts w:asciiTheme="minorEastAsia" w:hAnsiTheme="minorEastAsia"/>
          <w:szCs w:val="24"/>
        </w:rPr>
        <w:t>，其中</w:t>
      </w:r>
      <w:r w:rsidRPr="004C29C1">
        <w:rPr>
          <w:rFonts w:asciiTheme="minorEastAsia" w:hAnsiTheme="minorEastAsia"/>
          <w:szCs w:val="24"/>
        </w:rPr>
        <w:object w:dxaOrig="519" w:dyaOrig="359">
          <v:shape id="对象 82" o:spid="_x0000_i1029" type="#_x0000_t75" style="width:25.8pt;height:18pt;mso-position-horizontal-relative:page;mso-position-vertical-relative:page" o:ole="">
            <v:imagedata r:id="rId16" o:title=""/>
          </v:shape>
          <o:OLEObject Type="Embed" ProgID="Equation.DSMT4" ShapeID="对象 82" DrawAspect="Content" ObjectID="_1682968918" r:id="rId17"/>
        </w:object>
      </w:r>
      <w:r w:rsidRPr="004C29C1">
        <w:rPr>
          <w:rFonts w:asciiTheme="minorEastAsia" w:hAnsiTheme="minorEastAsia"/>
          <w:szCs w:val="24"/>
        </w:rPr>
        <w:t>、</w:t>
      </w:r>
      <w:r w:rsidRPr="004C29C1">
        <w:rPr>
          <w:rFonts w:asciiTheme="minorEastAsia" w:hAnsiTheme="minorEastAsia"/>
          <w:szCs w:val="24"/>
        </w:rPr>
        <w:object w:dxaOrig="559" w:dyaOrig="379">
          <v:shape id="对象 83" o:spid="_x0000_i1030" type="#_x0000_t75" style="width:27.6pt;height:18.6pt;mso-position-horizontal-relative:page;mso-position-vertical-relative:page" o:ole="">
            <v:imagedata r:id="rId18" o:title=""/>
          </v:shape>
          <o:OLEObject Type="Embed" ProgID="Equation.DSMT4" ShapeID="对象 83" DrawAspect="Content" ObjectID="_1682968919" r:id="rId19"/>
        </w:object>
      </w:r>
      <w:r w:rsidRPr="004C29C1">
        <w:rPr>
          <w:rFonts w:asciiTheme="minorEastAsia" w:hAnsiTheme="minorEastAsia"/>
          <w:szCs w:val="24"/>
        </w:rPr>
        <w:t>分别表示星座图的正交分量和同相分量。</w:t>
      </w:r>
    </w:p>
    <w:p w:rsidR="00B84939" w:rsidRPr="004C29C1" w:rsidRDefault="00B84939" w:rsidP="00B84939">
      <w:pPr>
        <w:pStyle w:val="a7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t>用</w:t>
      </w:r>
      <w:r w:rsidRPr="004C29C1">
        <w:rPr>
          <w:rFonts w:asciiTheme="minorEastAsia" w:hAnsiTheme="minorEastAsia"/>
          <w:szCs w:val="24"/>
        </w:rPr>
        <w:object w:dxaOrig="659" w:dyaOrig="359">
          <v:shape id="对象 84" o:spid="_x0000_i1031" type="#_x0000_t75" style="width:32.4pt;height:18pt;mso-position-horizontal-relative:page;mso-position-vertical-relative:page" o:ole="">
            <v:imagedata r:id="rId20" o:title=""/>
          </v:shape>
          <o:OLEObject Type="Embed" ProgID="Equation.DSMT4" ShapeID="对象 84" DrawAspect="Content" ObjectID="_1682968920" r:id="rId21"/>
        </w:object>
      </w:r>
      <w:r w:rsidRPr="004C29C1">
        <w:rPr>
          <w:rFonts w:asciiTheme="minorEastAsia" w:hAnsiTheme="minorEastAsia"/>
          <w:szCs w:val="24"/>
        </w:rPr>
        <w:t>表示信道频率响应，</w:t>
      </w:r>
      <w:r w:rsidRPr="004C29C1">
        <w:rPr>
          <w:rFonts w:asciiTheme="minorEastAsia" w:hAnsiTheme="minorEastAsia"/>
          <w:szCs w:val="24"/>
        </w:rPr>
        <w:object w:dxaOrig="479" w:dyaOrig="319">
          <v:shape id="对象 85" o:spid="_x0000_i1032" type="#_x0000_t75" style="width:24.6pt;height:16.2pt;mso-position-horizontal-relative:page;mso-position-vertical-relative:page" o:ole="">
            <v:imagedata r:id="rId22" o:title=""/>
          </v:shape>
          <o:OLEObject Type="Embed" ProgID="Equation.DSMT4" ShapeID="对象 85" DrawAspect="Content" ObjectID="_1682968921" r:id="rId23"/>
        </w:object>
      </w:r>
      <w:r w:rsidRPr="004C29C1">
        <w:rPr>
          <w:rFonts w:asciiTheme="minorEastAsia" w:hAnsiTheme="minorEastAsia"/>
          <w:szCs w:val="24"/>
        </w:rPr>
        <w:t>表示高斯白噪声，设其均值为0，方差为</w:t>
      </w:r>
      <w:r w:rsidRPr="004C29C1">
        <w:rPr>
          <w:rFonts w:asciiTheme="minorEastAsia" w:hAnsiTheme="minorEastAsia"/>
          <w:szCs w:val="24"/>
        </w:rPr>
        <w:object w:dxaOrig="619" w:dyaOrig="319">
          <v:shape id="对象 86" o:spid="_x0000_i1033" type="#_x0000_t75" style="width:31.8pt;height:16.2pt;mso-position-horizontal-relative:page;mso-position-vertical-relative:page" o:ole="">
            <v:imagedata r:id="rId24" o:title=""/>
          </v:shape>
          <o:OLEObject Type="Embed" ProgID="Equation.DSMT4" ShapeID="对象 86" DrawAspect="Content" ObjectID="_1682968922" r:id="rId25"/>
        </w:object>
      </w:r>
      <w:r w:rsidRPr="004C29C1">
        <w:rPr>
          <w:rFonts w:asciiTheme="minorEastAsia" w:hAnsiTheme="minorEastAsia"/>
          <w:szCs w:val="24"/>
        </w:rPr>
        <w:t>，那么经M-QAM调制的信号经信道传输后，在接收端可表示为</w:t>
      </w:r>
      <w:r w:rsidRPr="004C29C1">
        <w:rPr>
          <w:rFonts w:asciiTheme="minorEastAsia" w:hAnsiTheme="minorEastAsia" w:hint="eastAsia"/>
          <w:szCs w:val="24"/>
        </w:rPr>
        <w:t>：</w:t>
      </w:r>
    </w:p>
    <w:p w:rsidR="00B84939" w:rsidRPr="004C29C1" w:rsidRDefault="00B84939" w:rsidP="00B84939">
      <w:pPr>
        <w:pStyle w:val="MTDisplayEquation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tab/>
      </w:r>
      <w:r w:rsidRPr="004C29C1">
        <w:rPr>
          <w:rFonts w:asciiTheme="minorEastAsia" w:hAnsiTheme="minorEastAsia"/>
          <w:szCs w:val="24"/>
        </w:rPr>
        <w:object w:dxaOrig="2240" w:dyaOrig="359">
          <v:shape id="对象 87" o:spid="_x0000_i1034" type="#_x0000_t75" style="width:111.6pt;height:18pt;mso-position-horizontal-relative:page;mso-position-vertical-relative:page" o:ole="">
            <v:imagedata r:id="rId26" o:title=""/>
          </v:shape>
          <o:OLEObject Type="Embed" ProgID="Equation.DSMT4" ShapeID="对象 87" DrawAspect="Content" ObjectID="_1682968923" r:id="rId27"/>
        </w:object>
      </w:r>
      <w:r w:rsidRPr="004C29C1">
        <w:rPr>
          <w:rFonts w:asciiTheme="minorEastAsia" w:hAnsiTheme="minorEastAsia"/>
          <w:szCs w:val="24"/>
        </w:rPr>
        <w:tab/>
        <w:t>(</w:t>
      </w:r>
      <w:r w:rsidRPr="004C29C1">
        <w:rPr>
          <w:rFonts w:asciiTheme="minorEastAsia" w:hAnsiTheme="minorEastAsia" w:hint="eastAsia"/>
          <w:szCs w:val="24"/>
        </w:rPr>
        <w:t>3</w:t>
      </w:r>
      <w:r w:rsidRPr="004C29C1">
        <w:rPr>
          <w:rFonts w:asciiTheme="minorEastAsia" w:hAnsiTheme="minorEastAsia"/>
          <w:szCs w:val="24"/>
        </w:rPr>
        <w:t>-</w:t>
      </w:r>
      <w:r w:rsidRPr="004C29C1">
        <w:rPr>
          <w:rFonts w:asciiTheme="minorEastAsia" w:hAnsiTheme="minorEastAsia" w:hint="eastAsia"/>
          <w:szCs w:val="24"/>
        </w:rPr>
        <w:t>1</w:t>
      </w:r>
      <w:r w:rsidRPr="004C29C1">
        <w:rPr>
          <w:rFonts w:asciiTheme="minorEastAsia" w:hAnsiTheme="minorEastAsia"/>
          <w:szCs w:val="24"/>
        </w:rPr>
        <w:t>)</w:t>
      </w:r>
    </w:p>
    <w:p w:rsidR="00B84939" w:rsidRPr="004C29C1" w:rsidRDefault="00B84939" w:rsidP="00B84939">
      <w:pPr>
        <w:pStyle w:val="a7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t>经过信道估计和均衡处理后，理想条件下的接收信号应该为：</w:t>
      </w:r>
    </w:p>
    <w:p w:rsidR="00B84939" w:rsidRPr="004C29C1" w:rsidRDefault="00B84939" w:rsidP="00B84939">
      <w:pPr>
        <w:pStyle w:val="MTDisplayEquation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tab/>
      </w:r>
      <w:r w:rsidRPr="004C29C1">
        <w:rPr>
          <w:rFonts w:asciiTheme="minorEastAsia" w:hAnsiTheme="minorEastAsia"/>
          <w:szCs w:val="24"/>
        </w:rPr>
        <w:object w:dxaOrig="3680" w:dyaOrig="379">
          <v:shape id="对象 88" o:spid="_x0000_i1035" type="#_x0000_t75" style="width:183.6pt;height:18.6pt;mso-position-horizontal-relative:page;mso-position-vertical-relative:page" o:ole="">
            <v:imagedata r:id="rId28" o:title=""/>
          </v:shape>
          <o:OLEObject Type="Embed" ProgID="Equation.DSMT4" ShapeID="对象 88" DrawAspect="Content" ObjectID="_1682968924" r:id="rId29"/>
        </w:object>
      </w:r>
      <w:r w:rsidRPr="004C29C1">
        <w:rPr>
          <w:rFonts w:asciiTheme="minorEastAsia" w:hAnsiTheme="minorEastAsia"/>
          <w:szCs w:val="24"/>
        </w:rPr>
        <w:tab/>
        <w:t>(</w:t>
      </w:r>
      <w:r w:rsidRPr="004C29C1">
        <w:rPr>
          <w:rFonts w:asciiTheme="minorEastAsia" w:hAnsiTheme="minorEastAsia" w:hint="eastAsia"/>
          <w:szCs w:val="24"/>
        </w:rPr>
        <w:t>3</w:t>
      </w:r>
      <w:r w:rsidRPr="004C29C1">
        <w:rPr>
          <w:rFonts w:asciiTheme="minorEastAsia" w:hAnsiTheme="minorEastAsia"/>
          <w:szCs w:val="24"/>
        </w:rPr>
        <w:t>-2)</w:t>
      </w:r>
    </w:p>
    <w:p w:rsidR="00B84939" w:rsidRPr="004C29C1" w:rsidRDefault="00B84939" w:rsidP="00B84939">
      <w:pPr>
        <w:pStyle w:val="a7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t>其中</w:t>
      </w:r>
      <w:r w:rsidRPr="004C29C1">
        <w:rPr>
          <w:rFonts w:asciiTheme="minorEastAsia" w:hAnsiTheme="minorEastAsia"/>
          <w:szCs w:val="24"/>
        </w:rPr>
        <w:object w:dxaOrig="519" w:dyaOrig="359">
          <v:shape id="对象 89" o:spid="_x0000_i1036" type="#_x0000_t75" style="width:25.8pt;height:18pt;mso-position-horizontal-relative:page;mso-position-vertical-relative:page" o:ole="">
            <v:imagedata r:id="rId30" o:title=""/>
          </v:shape>
          <o:OLEObject Type="Embed" ProgID="Equation.DSMT4" ShapeID="对象 89" DrawAspect="Content" ObjectID="_1682968925" r:id="rId31"/>
        </w:object>
      </w:r>
      <w:r w:rsidRPr="004C29C1">
        <w:rPr>
          <w:rFonts w:asciiTheme="minorEastAsia" w:hAnsiTheme="minorEastAsia"/>
          <w:szCs w:val="24"/>
        </w:rPr>
        <w:t>仍为高斯白噪声，方差为</w:t>
      </w:r>
      <w:r w:rsidRPr="004C29C1">
        <w:rPr>
          <w:rFonts w:asciiTheme="minorEastAsia" w:hAnsiTheme="minorEastAsia"/>
          <w:szCs w:val="24"/>
        </w:rPr>
        <w:object w:dxaOrig="1780" w:dyaOrig="439">
          <v:shape id="对象 90" o:spid="_x0000_i1037" type="#_x0000_t75" style="width:90pt;height:21.6pt;mso-position-horizontal-relative:page;mso-position-vertical-relative:page" o:ole="">
            <v:imagedata r:id="rId32" o:title=""/>
          </v:shape>
          <o:OLEObject Type="Embed" ProgID="Equation.DSMT4" ShapeID="对象 90" DrawAspect="Content" ObjectID="_1682968926" r:id="rId33"/>
        </w:object>
      </w:r>
      <w:r w:rsidRPr="004C29C1">
        <w:rPr>
          <w:rFonts w:asciiTheme="minorEastAsia" w:hAnsiTheme="minorEastAsia"/>
          <w:szCs w:val="24"/>
        </w:rPr>
        <w:t>。</w:t>
      </w:r>
      <w:bookmarkStart w:id="0" w:name="_Toc476061241"/>
      <w:bookmarkStart w:id="1" w:name="_Toc479368603"/>
      <w:bookmarkStart w:id="2" w:name="_Toc484715680"/>
    </w:p>
    <w:p w:rsidR="00B84939" w:rsidRPr="004C29C1" w:rsidRDefault="00B84939" w:rsidP="00B84939">
      <w:pPr>
        <w:pStyle w:val="a7"/>
        <w:ind w:firstLineChars="0" w:firstLine="0"/>
        <w:textAlignment w:val="center"/>
        <w:rPr>
          <w:rFonts w:asciiTheme="minorEastAsia" w:hAnsiTheme="minorEastAsia"/>
          <w:b/>
          <w:szCs w:val="24"/>
        </w:rPr>
      </w:pPr>
      <w:r w:rsidRPr="004C29C1">
        <w:rPr>
          <w:rFonts w:asciiTheme="minorEastAsia" w:hAnsiTheme="minorEastAsia"/>
          <w:b/>
          <w:szCs w:val="24"/>
        </w:rPr>
        <w:t>最小欧氏距离软判决</w:t>
      </w:r>
      <w:bookmarkEnd w:id="0"/>
      <w:bookmarkEnd w:id="1"/>
      <w:bookmarkEnd w:id="2"/>
    </w:p>
    <w:p w:rsidR="00B84939" w:rsidRPr="004C29C1" w:rsidRDefault="00B84939" w:rsidP="00B84939">
      <w:pPr>
        <w:pStyle w:val="a7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t>由公式(</w:t>
      </w:r>
      <w:r w:rsidRPr="004C29C1">
        <w:rPr>
          <w:rFonts w:asciiTheme="minorEastAsia" w:hAnsiTheme="minorEastAsia" w:hint="eastAsia"/>
          <w:szCs w:val="24"/>
        </w:rPr>
        <w:t>3</w:t>
      </w:r>
      <w:r w:rsidRPr="004C29C1">
        <w:rPr>
          <w:rFonts w:asciiTheme="minorEastAsia" w:hAnsiTheme="minorEastAsia"/>
          <w:szCs w:val="24"/>
        </w:rPr>
        <w:t>-2)可知，在</w:t>
      </w:r>
      <w:r w:rsidRPr="004C29C1">
        <w:rPr>
          <w:rFonts w:asciiTheme="minorEastAsia" w:hAnsiTheme="minorEastAsia"/>
          <w:szCs w:val="24"/>
        </w:rPr>
        <w:object w:dxaOrig="799" w:dyaOrig="319">
          <v:shape id="对象 91" o:spid="_x0000_i1038" type="#_x0000_t75" style="width:39.6pt;height:16.2pt;mso-position-horizontal-relative:page;mso-position-vertical-relative:page" o:ole="">
            <v:imagedata r:id="rId34" o:title=""/>
          </v:shape>
          <o:OLEObject Type="Embed" ProgID="Equation.DSMT4" ShapeID="对象 91" DrawAspect="Content" ObjectID="_1682968927" r:id="rId35"/>
        </w:object>
      </w:r>
      <w:r w:rsidRPr="004C29C1">
        <w:rPr>
          <w:rFonts w:asciiTheme="minorEastAsia" w:hAnsiTheme="minorEastAsia"/>
          <w:szCs w:val="24"/>
        </w:rPr>
        <w:t>的条件下，</w:t>
      </w:r>
      <w:r w:rsidRPr="004C29C1">
        <w:rPr>
          <w:rFonts w:asciiTheme="minorEastAsia" w:hAnsiTheme="minorEastAsia"/>
          <w:szCs w:val="24"/>
        </w:rPr>
        <w:object w:dxaOrig="419" w:dyaOrig="319">
          <v:shape id="对象 92" o:spid="_x0000_i1039" type="#_x0000_t75" style="width:20.4pt;height:16.2pt;mso-position-horizontal-relative:page;mso-position-vertical-relative:page" o:ole="">
            <v:imagedata r:id="rId36" o:title=""/>
          </v:shape>
          <o:OLEObject Type="Embed" ProgID="Equation.DSMT4" ShapeID="对象 92" DrawAspect="Content" ObjectID="_1682968928" r:id="rId37"/>
        </w:object>
      </w:r>
      <w:r w:rsidRPr="004C29C1">
        <w:rPr>
          <w:rFonts w:asciiTheme="minorEastAsia" w:hAnsiTheme="minorEastAsia"/>
          <w:szCs w:val="24"/>
        </w:rPr>
        <w:t>是一个复高斯随机变量，其概率表达式可表示为：</w:t>
      </w:r>
    </w:p>
    <w:p w:rsidR="00B84939" w:rsidRPr="004C29C1" w:rsidRDefault="00B84939" w:rsidP="00B84939">
      <w:pPr>
        <w:pStyle w:val="MTDisplayEquation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tab/>
      </w:r>
      <w:r w:rsidRPr="004C29C1">
        <w:rPr>
          <w:rFonts w:asciiTheme="minorEastAsia" w:hAnsiTheme="minorEastAsia"/>
          <w:szCs w:val="24"/>
        </w:rPr>
        <w:object w:dxaOrig="5060" w:dyaOrig="679">
          <v:shape id="对象 93" o:spid="_x0000_i1040" type="#_x0000_t75" style="width:252.6pt;height:33.6pt;mso-position-horizontal-relative:page;mso-position-vertical-relative:page" o:ole="">
            <v:imagedata r:id="rId38" o:title=""/>
          </v:shape>
          <o:OLEObject Type="Embed" ProgID="Equation.DSMT4" ShapeID="对象 93" DrawAspect="Content" ObjectID="_1682968929" r:id="rId39"/>
        </w:object>
      </w:r>
      <w:r w:rsidRPr="004C29C1">
        <w:rPr>
          <w:rFonts w:asciiTheme="minorEastAsia" w:hAnsiTheme="minorEastAsia"/>
          <w:szCs w:val="24"/>
        </w:rPr>
        <w:tab/>
        <w:t>(</w:t>
      </w:r>
      <w:r w:rsidRPr="004C29C1">
        <w:rPr>
          <w:rFonts w:asciiTheme="minorEastAsia" w:hAnsiTheme="minorEastAsia" w:hint="eastAsia"/>
          <w:szCs w:val="24"/>
        </w:rPr>
        <w:t>3</w:t>
      </w:r>
      <w:r w:rsidRPr="004C29C1">
        <w:rPr>
          <w:rFonts w:asciiTheme="minorEastAsia" w:hAnsiTheme="minorEastAsia"/>
          <w:szCs w:val="24"/>
        </w:rPr>
        <w:t>-</w:t>
      </w:r>
      <w:r w:rsidRPr="004C29C1">
        <w:rPr>
          <w:rFonts w:asciiTheme="minorEastAsia" w:hAnsiTheme="minorEastAsia" w:hint="eastAsia"/>
          <w:szCs w:val="24"/>
        </w:rPr>
        <w:t>3</w:t>
      </w:r>
      <w:r w:rsidRPr="004C29C1">
        <w:rPr>
          <w:rFonts w:asciiTheme="minorEastAsia" w:hAnsiTheme="minorEastAsia"/>
          <w:szCs w:val="24"/>
        </w:rPr>
        <w:t>)</w:t>
      </w:r>
    </w:p>
    <w:p w:rsidR="00B84939" w:rsidRPr="004C29C1" w:rsidRDefault="00B84939" w:rsidP="00B84939">
      <w:pPr>
        <w:pStyle w:val="a7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t>将</w:t>
      </w:r>
      <w:r w:rsidRPr="004C29C1">
        <w:rPr>
          <w:rFonts w:asciiTheme="minorEastAsia" w:hAnsiTheme="minorEastAsia"/>
          <w:szCs w:val="24"/>
        </w:rPr>
        <w:object w:dxaOrig="1820" w:dyaOrig="359">
          <v:shape id="对象 94" o:spid="_x0000_i1041" type="#_x0000_t75" style="width:90.6pt;height:18pt;mso-position-horizontal-relative:page;mso-position-vertical-relative:page" o:ole="">
            <v:imagedata r:id="rId40" o:title=""/>
          </v:shape>
          <o:OLEObject Type="Embed" ProgID="Equation.DSMT4" ShapeID="对象 94" DrawAspect="Content" ObjectID="_1682968930" r:id="rId41"/>
        </w:object>
      </w:r>
      <w:r w:rsidRPr="004C29C1">
        <w:rPr>
          <w:rFonts w:asciiTheme="minorEastAsia" w:hAnsiTheme="minorEastAsia"/>
          <w:szCs w:val="24"/>
        </w:rPr>
        <w:t>带入式中，可得：</w:t>
      </w:r>
    </w:p>
    <w:p w:rsidR="00B84939" w:rsidRPr="004C29C1" w:rsidRDefault="00B84939" w:rsidP="00B84939">
      <w:pPr>
        <w:pStyle w:val="MTDisplayEquation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tab/>
      </w:r>
      <w:r w:rsidRPr="004C29C1">
        <w:rPr>
          <w:rFonts w:asciiTheme="minorEastAsia" w:hAnsiTheme="minorEastAsia"/>
          <w:szCs w:val="24"/>
        </w:rPr>
        <w:object w:dxaOrig="5020" w:dyaOrig="879">
          <v:shape id="对象 95" o:spid="_x0000_i1042" type="#_x0000_t75" style="width:251.4pt;height:44.4pt;mso-position-horizontal-relative:page;mso-position-vertical-relative:page" o:ole="">
            <v:imagedata r:id="rId42" o:title=""/>
          </v:shape>
          <o:OLEObject Type="Embed" ProgID="Equation.DSMT4" ShapeID="对象 95" DrawAspect="Content" ObjectID="_1682968931" r:id="rId43"/>
        </w:object>
      </w:r>
      <w:r w:rsidRPr="004C29C1">
        <w:rPr>
          <w:rFonts w:asciiTheme="minorEastAsia" w:hAnsiTheme="minorEastAsia"/>
          <w:szCs w:val="24"/>
        </w:rPr>
        <w:tab/>
        <w:t>(</w:t>
      </w:r>
      <w:r w:rsidRPr="004C29C1">
        <w:rPr>
          <w:rFonts w:asciiTheme="minorEastAsia" w:hAnsiTheme="minorEastAsia" w:hint="eastAsia"/>
          <w:szCs w:val="24"/>
        </w:rPr>
        <w:t>3</w:t>
      </w:r>
      <w:r w:rsidRPr="004C29C1">
        <w:rPr>
          <w:rFonts w:asciiTheme="minorEastAsia" w:hAnsiTheme="minorEastAsia"/>
          <w:szCs w:val="24"/>
        </w:rPr>
        <w:t>-</w:t>
      </w:r>
      <w:r w:rsidRPr="004C29C1">
        <w:rPr>
          <w:rFonts w:asciiTheme="minorEastAsia" w:hAnsiTheme="minorEastAsia" w:hint="eastAsia"/>
          <w:szCs w:val="24"/>
        </w:rPr>
        <w:t>4</w:t>
      </w:r>
      <w:r w:rsidRPr="004C29C1">
        <w:rPr>
          <w:rFonts w:asciiTheme="minorEastAsia" w:hAnsiTheme="minorEastAsia"/>
          <w:szCs w:val="24"/>
        </w:rPr>
        <w:t>)</w:t>
      </w:r>
    </w:p>
    <w:p w:rsidR="00B84939" w:rsidRPr="004C29C1" w:rsidRDefault="00B84939" w:rsidP="00B84939">
      <w:pPr>
        <w:pStyle w:val="a7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t>由于</w:t>
      </w:r>
      <w:r w:rsidRPr="004C29C1">
        <w:rPr>
          <w:rFonts w:asciiTheme="minorEastAsia" w:hAnsiTheme="minorEastAsia"/>
          <w:szCs w:val="24"/>
        </w:rPr>
        <w:object w:dxaOrig="719" w:dyaOrig="379">
          <v:shape id="对象 96" o:spid="_x0000_i1043" type="#_x0000_t75" style="width:36.6pt;height:18.6pt;mso-position-horizontal-relative:page;mso-position-vertical-relative:page" o:ole="">
            <v:imagedata r:id="rId44" o:title=""/>
          </v:shape>
          <o:OLEObject Type="Embed" ProgID="Equation.DSMT4" ShapeID="对象 96" DrawAspect="Content" ObjectID="_1682968932" r:id="rId45"/>
        </w:object>
      </w:r>
      <w:r w:rsidRPr="004C29C1">
        <w:rPr>
          <w:rFonts w:asciiTheme="minorEastAsia" w:hAnsiTheme="minorEastAsia"/>
          <w:szCs w:val="24"/>
        </w:rPr>
        <w:t>和</w:t>
      </w:r>
      <w:r w:rsidRPr="004C29C1">
        <w:rPr>
          <w:rFonts w:asciiTheme="minorEastAsia" w:hAnsiTheme="minorEastAsia"/>
          <w:szCs w:val="24"/>
        </w:rPr>
        <w:object w:dxaOrig="679" w:dyaOrig="379">
          <v:shape id="对象 97" o:spid="_x0000_i1044" type="#_x0000_t75" style="width:33.6pt;height:18.6pt;mso-position-horizontal-relative:page;mso-position-vertical-relative:page" o:ole="">
            <v:imagedata r:id="rId46" o:title=""/>
          </v:shape>
          <o:OLEObject Type="Embed" ProgID="Equation.DSMT4" ShapeID="对象 97" DrawAspect="Content" ObjectID="_1682968933" r:id="rId47"/>
        </w:object>
      </w:r>
      <w:r w:rsidRPr="004C29C1">
        <w:rPr>
          <w:rFonts w:asciiTheme="minorEastAsia" w:hAnsiTheme="minorEastAsia"/>
          <w:szCs w:val="24"/>
        </w:rPr>
        <w:t>能够将星座图中的M个点分成两个集合，定义这两个集合为</w:t>
      </w:r>
      <w:r w:rsidRPr="004C29C1">
        <w:rPr>
          <w:rFonts w:asciiTheme="minorEastAsia" w:hAnsiTheme="minorEastAsia"/>
          <w:szCs w:val="24"/>
        </w:rPr>
        <w:object w:dxaOrig="559" w:dyaOrig="379">
          <v:shape id="对象 98" o:spid="_x0000_i1045" type="#_x0000_t75" style="width:27.6pt;height:18.6pt;mso-position-horizontal-relative:page;mso-position-vertical-relative:page" o:ole="">
            <v:imagedata r:id="rId48" o:title=""/>
          </v:shape>
          <o:OLEObject Type="Embed" ProgID="Equation.DSMT4" ShapeID="对象 98" DrawAspect="Content" ObjectID="_1682968934" r:id="rId49"/>
        </w:object>
      </w:r>
      <w:r w:rsidRPr="004C29C1">
        <w:rPr>
          <w:rFonts w:asciiTheme="minorEastAsia" w:hAnsiTheme="minorEastAsia"/>
          <w:szCs w:val="24"/>
        </w:rPr>
        <w:t>，</w:t>
      </w:r>
      <w:r w:rsidRPr="004C29C1">
        <w:rPr>
          <w:rFonts w:asciiTheme="minorEastAsia" w:hAnsiTheme="minorEastAsia"/>
          <w:szCs w:val="24"/>
        </w:rPr>
        <w:object w:dxaOrig="539" w:dyaOrig="379">
          <v:shape id="对象 99" o:spid="_x0000_i1046" type="#_x0000_t75" style="width:27pt;height:18.6pt;mso-position-horizontal-relative:page;mso-position-vertical-relative:page" o:ole="">
            <v:imagedata r:id="rId50" o:title=""/>
          </v:shape>
          <o:OLEObject Type="Embed" ProgID="Equation.DSMT4" ShapeID="对象 99" DrawAspect="Content" ObjectID="_1682968935" r:id="rId51"/>
        </w:object>
      </w:r>
      <w:r w:rsidRPr="004C29C1">
        <w:rPr>
          <w:rFonts w:asciiTheme="minorEastAsia" w:hAnsiTheme="minorEastAsia"/>
          <w:szCs w:val="24"/>
        </w:rPr>
        <w:t>。由软信息的定义可知，相应比特的对数先验似然比LLR可表示为：</w:t>
      </w:r>
    </w:p>
    <w:p w:rsidR="00B84939" w:rsidRPr="004C29C1" w:rsidRDefault="00B84939" w:rsidP="00B84939">
      <w:pPr>
        <w:pStyle w:val="MTDisplayEquation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tab/>
      </w:r>
      <w:r w:rsidRPr="004C29C1">
        <w:rPr>
          <w:rFonts w:asciiTheme="minorEastAsia" w:hAnsiTheme="minorEastAsia"/>
          <w:szCs w:val="24"/>
        </w:rPr>
        <w:object w:dxaOrig="5620" w:dyaOrig="1140">
          <v:shape id="对象 100" o:spid="_x0000_i1047" type="#_x0000_t75" style="width:281.4pt;height:57pt;mso-position-horizontal-relative:page;mso-position-vertical-relative:page" o:ole="">
            <v:imagedata r:id="rId52" o:title=""/>
          </v:shape>
          <o:OLEObject Type="Embed" ProgID="Equation.DSMT4" ShapeID="对象 100" DrawAspect="Content" ObjectID="_1682968936" r:id="rId53"/>
        </w:object>
      </w:r>
      <w:r w:rsidRPr="004C29C1">
        <w:rPr>
          <w:rFonts w:asciiTheme="minorEastAsia" w:hAnsiTheme="minorEastAsia"/>
          <w:szCs w:val="24"/>
        </w:rPr>
        <w:tab/>
        <w:t xml:space="preserve"> (</w:t>
      </w:r>
      <w:r w:rsidRPr="004C29C1">
        <w:rPr>
          <w:rFonts w:asciiTheme="minorEastAsia" w:hAnsiTheme="minorEastAsia" w:hint="eastAsia"/>
          <w:szCs w:val="24"/>
        </w:rPr>
        <w:t>3</w:t>
      </w:r>
      <w:r w:rsidRPr="004C29C1">
        <w:rPr>
          <w:rFonts w:asciiTheme="minorEastAsia" w:hAnsiTheme="minorEastAsia"/>
          <w:szCs w:val="24"/>
        </w:rPr>
        <w:t>-</w:t>
      </w:r>
      <w:r w:rsidRPr="004C29C1">
        <w:rPr>
          <w:rFonts w:asciiTheme="minorEastAsia" w:hAnsiTheme="minorEastAsia" w:hint="eastAsia"/>
          <w:szCs w:val="24"/>
        </w:rPr>
        <w:t>5</w:t>
      </w:r>
      <w:r w:rsidRPr="004C29C1">
        <w:rPr>
          <w:rFonts w:asciiTheme="minorEastAsia" w:hAnsiTheme="minorEastAsia"/>
          <w:szCs w:val="24"/>
        </w:rPr>
        <w:t>)</w:t>
      </w:r>
    </w:p>
    <w:p w:rsidR="00B84939" w:rsidRPr="004C29C1" w:rsidRDefault="00B84939" w:rsidP="00B84939">
      <w:pPr>
        <w:pStyle w:val="a7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lastRenderedPageBreak/>
        <w:t>当LLR(</w:t>
      </w:r>
      <w:r w:rsidRPr="004C29C1">
        <w:rPr>
          <w:rFonts w:asciiTheme="minorEastAsia" w:hAnsiTheme="minorEastAsia"/>
          <w:szCs w:val="24"/>
        </w:rPr>
        <w:object w:dxaOrig="339" w:dyaOrig="379">
          <v:shape id="对象 101" o:spid="_x0000_i1048" type="#_x0000_t75" style="width:18pt;height:18.6pt;mso-position-horizontal-relative:page;mso-position-vertical-relative:page" o:ole="">
            <v:imagedata r:id="rId54" o:title=""/>
          </v:shape>
          <o:OLEObject Type="Embed" ProgID="Equation.DSMT4" ShapeID="对象 101" DrawAspect="Content" ObjectID="_1682968937" r:id="rId55"/>
        </w:object>
      </w:r>
      <w:r w:rsidRPr="004C29C1">
        <w:rPr>
          <w:rFonts w:asciiTheme="minorEastAsia" w:hAnsiTheme="minorEastAsia"/>
          <w:szCs w:val="24"/>
        </w:rPr>
        <w:t>)为正数时，表明</w:t>
      </w:r>
      <w:r w:rsidRPr="004C29C1">
        <w:rPr>
          <w:rFonts w:asciiTheme="minorEastAsia" w:hAnsiTheme="minorEastAsia"/>
          <w:szCs w:val="24"/>
        </w:rPr>
        <w:object w:dxaOrig="339" w:dyaOrig="379">
          <v:shape id="对象 102" o:spid="_x0000_i1049" type="#_x0000_t75" style="width:18pt;height:18.6pt;mso-position-horizontal-relative:page;mso-position-vertical-relative:page" o:ole="">
            <v:imagedata r:id="rId56" o:title=""/>
          </v:shape>
          <o:OLEObject Type="Embed" ProgID="Equation.DSMT4" ShapeID="对象 102" DrawAspect="Content" ObjectID="_1682968938" r:id="rId57"/>
        </w:object>
      </w:r>
      <w:r w:rsidRPr="004C29C1">
        <w:rPr>
          <w:rFonts w:asciiTheme="minorEastAsia" w:hAnsiTheme="minorEastAsia"/>
          <w:szCs w:val="24"/>
        </w:rPr>
        <w:t>为1的概率大于</w:t>
      </w:r>
      <w:r w:rsidRPr="004C29C1">
        <w:rPr>
          <w:rFonts w:asciiTheme="minorEastAsia" w:hAnsiTheme="minorEastAsia"/>
          <w:szCs w:val="24"/>
        </w:rPr>
        <w:object w:dxaOrig="339" w:dyaOrig="379">
          <v:shape id="对象 103" o:spid="_x0000_i1050" type="#_x0000_t75" style="width:18pt;height:18.6pt;mso-position-horizontal-relative:page;mso-position-vertical-relative:page" o:ole="">
            <v:imagedata r:id="rId58" o:title=""/>
          </v:shape>
          <o:OLEObject Type="Embed" ProgID="Equation.DSMT4" ShapeID="对象 103" DrawAspect="Content" ObjectID="_1682968939" r:id="rId59"/>
        </w:object>
      </w:r>
      <w:r w:rsidRPr="004C29C1">
        <w:rPr>
          <w:rFonts w:asciiTheme="minorEastAsia" w:hAnsiTheme="minorEastAsia"/>
          <w:szCs w:val="24"/>
        </w:rPr>
        <w:t>为0的概率，LLR(</w:t>
      </w:r>
      <w:r w:rsidRPr="004C29C1">
        <w:rPr>
          <w:rFonts w:asciiTheme="minorEastAsia" w:hAnsiTheme="minorEastAsia"/>
          <w:szCs w:val="24"/>
        </w:rPr>
        <w:object w:dxaOrig="339" w:dyaOrig="379">
          <v:shape id="对象 104" o:spid="_x0000_i1051" type="#_x0000_t75" style="width:18pt;height:18.6pt;mso-position-horizontal-relative:page;mso-position-vertical-relative:page" o:ole="">
            <v:imagedata r:id="rId60" o:title=""/>
          </v:shape>
          <o:OLEObject Type="Embed" ProgID="Equation.DSMT4" ShapeID="对象 104" DrawAspect="Content" ObjectID="_1682968940" r:id="rId61"/>
        </w:object>
      </w:r>
      <w:r w:rsidRPr="004C29C1">
        <w:rPr>
          <w:rFonts w:asciiTheme="minorEastAsia" w:hAnsiTheme="minorEastAsia"/>
          <w:szCs w:val="24"/>
        </w:rPr>
        <w:t>)值越大意味着</w:t>
      </w:r>
      <w:r w:rsidRPr="004C29C1">
        <w:rPr>
          <w:rFonts w:asciiTheme="minorEastAsia" w:hAnsiTheme="minorEastAsia"/>
          <w:szCs w:val="24"/>
        </w:rPr>
        <w:object w:dxaOrig="339" w:dyaOrig="379">
          <v:shape id="对象 105" o:spid="_x0000_i1052" type="#_x0000_t75" style="width:18pt;height:18.6pt;mso-position-horizontal-relative:page;mso-position-vertical-relative:page" o:ole="">
            <v:imagedata r:id="rId62" o:title=""/>
          </v:shape>
          <o:OLEObject Type="Embed" ProgID="Equation.DSMT4" ShapeID="对象 105" DrawAspect="Content" ObjectID="_1682968941" r:id="rId63"/>
        </w:object>
      </w:r>
      <w:r w:rsidRPr="004C29C1">
        <w:rPr>
          <w:rFonts w:asciiTheme="minorEastAsia" w:hAnsiTheme="minorEastAsia"/>
          <w:szCs w:val="24"/>
        </w:rPr>
        <w:t>取1的后验概率越大。</w:t>
      </w:r>
    </w:p>
    <w:p w:rsidR="00B84939" w:rsidRPr="004C29C1" w:rsidRDefault="00B84939" w:rsidP="00B84939">
      <w:pPr>
        <w:pStyle w:val="a7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t>在发送符号等概率的情况下，利用贝叶斯公式可以得到：</w:t>
      </w:r>
    </w:p>
    <w:p w:rsidR="00B84939" w:rsidRPr="004C29C1" w:rsidRDefault="00B84939" w:rsidP="00B84939">
      <w:pPr>
        <w:pStyle w:val="MTDisplayEquation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tab/>
      </w:r>
      <w:r w:rsidRPr="004C29C1">
        <w:rPr>
          <w:rFonts w:asciiTheme="minorEastAsia" w:hAnsiTheme="minorEastAsia"/>
          <w:szCs w:val="24"/>
        </w:rPr>
        <w:object w:dxaOrig="3600" w:dyaOrig="1140">
          <v:shape id="对象 106" o:spid="_x0000_i1053" type="#_x0000_t75" style="width:180.6pt;height:57pt;mso-position-horizontal-relative:page;mso-position-vertical-relative:page" o:ole="">
            <v:imagedata r:id="rId64" o:title=""/>
          </v:shape>
          <o:OLEObject Type="Embed" ProgID="Equation.DSMT4" ShapeID="对象 106" DrawAspect="Content" ObjectID="_1682968942" r:id="rId65"/>
        </w:object>
      </w:r>
      <w:r w:rsidRPr="004C29C1">
        <w:rPr>
          <w:rFonts w:asciiTheme="minorEastAsia" w:hAnsiTheme="minorEastAsia"/>
          <w:szCs w:val="24"/>
        </w:rPr>
        <w:tab/>
        <w:t>(</w:t>
      </w:r>
      <w:r w:rsidRPr="004C29C1">
        <w:rPr>
          <w:rFonts w:asciiTheme="minorEastAsia" w:hAnsiTheme="minorEastAsia" w:hint="eastAsia"/>
          <w:szCs w:val="24"/>
        </w:rPr>
        <w:t>3</w:t>
      </w:r>
      <w:r w:rsidRPr="004C29C1">
        <w:rPr>
          <w:rFonts w:asciiTheme="minorEastAsia" w:hAnsiTheme="minorEastAsia"/>
          <w:szCs w:val="24"/>
        </w:rPr>
        <w:t>-</w:t>
      </w:r>
      <w:r w:rsidRPr="004C29C1">
        <w:rPr>
          <w:rFonts w:asciiTheme="minorEastAsia" w:hAnsiTheme="minorEastAsia" w:hint="eastAsia"/>
          <w:szCs w:val="24"/>
        </w:rPr>
        <w:t>6</w:t>
      </w:r>
      <w:r w:rsidRPr="004C29C1">
        <w:rPr>
          <w:rFonts w:asciiTheme="minorEastAsia" w:hAnsiTheme="minorEastAsia"/>
          <w:szCs w:val="24"/>
        </w:rPr>
        <w:t>)</w:t>
      </w:r>
    </w:p>
    <w:p w:rsidR="00B84939" w:rsidRPr="004C29C1" w:rsidRDefault="00B84939" w:rsidP="00B84939">
      <w:pPr>
        <w:pStyle w:val="a7"/>
        <w:spacing w:line="240" w:lineRule="auto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t>利用近似公式</w:t>
      </w:r>
      <w:r w:rsidRPr="004C29C1">
        <w:rPr>
          <w:rFonts w:asciiTheme="minorEastAsia" w:hAnsiTheme="minorEastAsia"/>
          <w:szCs w:val="24"/>
        </w:rPr>
        <w:object w:dxaOrig="1960" w:dyaOrig="539">
          <v:shape id="对象 107" o:spid="_x0000_i1054" type="#_x0000_t75" style="width:97.8pt;height:27pt;mso-position-horizontal-relative:page;mso-position-vertical-relative:page" o:ole="">
            <v:imagedata r:id="rId66" o:title=""/>
          </v:shape>
          <o:OLEObject Type="Embed" ProgID="Equation.DSMT4" ShapeID="对象 107" DrawAspect="Content" ObjectID="_1682968943" r:id="rId67"/>
        </w:object>
      </w:r>
      <w:r w:rsidRPr="004C29C1">
        <w:rPr>
          <w:rFonts w:asciiTheme="minorEastAsia" w:hAnsiTheme="minorEastAsia"/>
          <w:szCs w:val="24"/>
        </w:rPr>
        <w:t>，将式子化简后可得：</w:t>
      </w:r>
    </w:p>
    <w:p w:rsidR="00B84939" w:rsidRPr="004C29C1" w:rsidRDefault="00B84939" w:rsidP="00B84939">
      <w:pPr>
        <w:pStyle w:val="MTDisplayEquation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tab/>
      </w:r>
      <w:r w:rsidRPr="004C29C1">
        <w:rPr>
          <w:rFonts w:asciiTheme="minorEastAsia" w:hAnsiTheme="minorEastAsia"/>
          <w:szCs w:val="24"/>
        </w:rPr>
        <w:object w:dxaOrig="3600" w:dyaOrig="960">
          <v:shape id="对象 108" o:spid="_x0000_i1055" type="#_x0000_t75" style="width:180.6pt;height:47.4pt;mso-position-horizontal-relative:page;mso-position-vertical-relative:page" o:ole="">
            <v:imagedata r:id="rId68" o:title=""/>
          </v:shape>
          <o:OLEObject Type="Embed" ProgID="Equation.DSMT4" ShapeID="对象 108" DrawAspect="Content" ObjectID="_1682968944" r:id="rId69"/>
        </w:object>
      </w:r>
      <w:r w:rsidRPr="004C29C1">
        <w:rPr>
          <w:rFonts w:asciiTheme="minorEastAsia" w:hAnsiTheme="minorEastAsia"/>
          <w:szCs w:val="24"/>
        </w:rPr>
        <w:tab/>
        <w:t>(</w:t>
      </w:r>
      <w:r w:rsidRPr="004C29C1">
        <w:rPr>
          <w:rFonts w:asciiTheme="minorEastAsia" w:hAnsiTheme="minorEastAsia" w:hint="eastAsia"/>
          <w:szCs w:val="24"/>
        </w:rPr>
        <w:t>3</w:t>
      </w:r>
      <w:r w:rsidRPr="004C29C1">
        <w:rPr>
          <w:rFonts w:asciiTheme="minorEastAsia" w:hAnsiTheme="minorEastAsia"/>
          <w:szCs w:val="24"/>
        </w:rPr>
        <w:t>-7)</w:t>
      </w:r>
    </w:p>
    <w:p w:rsidR="00B84939" w:rsidRPr="004C29C1" w:rsidRDefault="00B84939" w:rsidP="00B84939">
      <w:pPr>
        <w:pStyle w:val="a7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t>将公式(</w:t>
      </w:r>
      <w:r w:rsidRPr="004C29C1">
        <w:rPr>
          <w:rFonts w:asciiTheme="minorEastAsia" w:hAnsiTheme="minorEastAsia" w:hint="eastAsia"/>
          <w:szCs w:val="24"/>
        </w:rPr>
        <w:t>3</w:t>
      </w:r>
      <w:r w:rsidRPr="004C29C1">
        <w:rPr>
          <w:rFonts w:asciiTheme="minorEastAsia" w:hAnsiTheme="minorEastAsia"/>
          <w:szCs w:val="24"/>
        </w:rPr>
        <w:t>-</w:t>
      </w:r>
      <w:r w:rsidRPr="004C29C1">
        <w:rPr>
          <w:rFonts w:asciiTheme="minorEastAsia" w:hAnsiTheme="minorEastAsia" w:hint="eastAsia"/>
          <w:szCs w:val="24"/>
        </w:rPr>
        <w:t>3</w:t>
      </w:r>
      <w:r w:rsidRPr="004C29C1">
        <w:rPr>
          <w:rFonts w:asciiTheme="minorEastAsia" w:hAnsiTheme="minorEastAsia"/>
          <w:szCs w:val="24"/>
        </w:rPr>
        <w:t>)带入其中，可得LLR(</w:t>
      </w:r>
      <w:r w:rsidRPr="004C29C1">
        <w:rPr>
          <w:rFonts w:asciiTheme="minorEastAsia" w:hAnsiTheme="minorEastAsia"/>
          <w:szCs w:val="24"/>
        </w:rPr>
        <w:object w:dxaOrig="339" w:dyaOrig="379">
          <v:shape id="对象 109" o:spid="_x0000_i1056" type="#_x0000_t75" style="width:18pt;height:18.6pt;mso-position-horizontal-relative:page;mso-position-vertical-relative:page" o:ole="">
            <v:imagedata r:id="rId70" o:title=""/>
          </v:shape>
          <o:OLEObject Type="Embed" ProgID="Equation.DSMT4" ShapeID="对象 109" DrawAspect="Content" ObjectID="_1682968945" r:id="rId71"/>
        </w:object>
      </w:r>
      <w:r w:rsidRPr="004C29C1">
        <w:rPr>
          <w:rFonts w:asciiTheme="minorEastAsia" w:hAnsiTheme="minorEastAsia"/>
          <w:szCs w:val="24"/>
        </w:rPr>
        <w:t>)的近似计算公式为：</w:t>
      </w:r>
    </w:p>
    <w:p w:rsidR="00B84939" w:rsidRPr="004C29C1" w:rsidRDefault="00B84939" w:rsidP="00B84939">
      <w:pPr>
        <w:pStyle w:val="MTDisplayEquation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tab/>
      </w:r>
      <w:r w:rsidRPr="004C29C1">
        <w:rPr>
          <w:rFonts w:asciiTheme="minorEastAsia" w:hAnsiTheme="minorEastAsia"/>
          <w:szCs w:val="24"/>
        </w:rPr>
        <w:object w:dxaOrig="5420" w:dyaOrig="739">
          <v:shape id="对象 110" o:spid="_x0000_i1057" type="#_x0000_t75" style="width:270pt;height:36.6pt;mso-position-horizontal-relative:page;mso-position-vertical-relative:page" o:ole="">
            <v:imagedata r:id="rId72" o:title=""/>
          </v:shape>
          <o:OLEObject Type="Embed" ProgID="Equation.DSMT4" ShapeID="对象 110" DrawAspect="Content" ObjectID="_1682968946" r:id="rId73"/>
        </w:object>
      </w:r>
      <w:r w:rsidRPr="004C29C1">
        <w:rPr>
          <w:rFonts w:asciiTheme="minorEastAsia" w:hAnsiTheme="minorEastAsia"/>
          <w:szCs w:val="24"/>
        </w:rPr>
        <w:tab/>
        <w:t>(</w:t>
      </w:r>
      <w:r w:rsidRPr="004C29C1">
        <w:rPr>
          <w:rFonts w:asciiTheme="minorEastAsia" w:hAnsiTheme="minorEastAsia" w:hint="eastAsia"/>
          <w:szCs w:val="24"/>
        </w:rPr>
        <w:t>3</w:t>
      </w:r>
      <w:r w:rsidRPr="004C29C1">
        <w:rPr>
          <w:rFonts w:asciiTheme="minorEastAsia" w:hAnsiTheme="minorEastAsia"/>
          <w:szCs w:val="24"/>
        </w:rPr>
        <w:t>-8)</w:t>
      </w:r>
    </w:p>
    <w:p w:rsidR="00B84939" w:rsidRPr="004C29C1" w:rsidRDefault="00B84939" w:rsidP="00B84939">
      <w:pPr>
        <w:pStyle w:val="a7"/>
        <w:textAlignment w:val="center"/>
        <w:rPr>
          <w:rFonts w:asciiTheme="minorEastAsia" w:hAnsiTheme="minorEastAsia"/>
          <w:szCs w:val="24"/>
        </w:rPr>
      </w:pPr>
      <w:r w:rsidRPr="004C29C1">
        <w:rPr>
          <w:rFonts w:asciiTheme="minorEastAsia" w:hAnsiTheme="minorEastAsia"/>
          <w:szCs w:val="24"/>
        </w:rPr>
        <w:t>这种计算软信息的方法叫做最小欧氏距离软判决度量，其物理意义是分别计算接收信号</w:t>
      </w:r>
      <w:r w:rsidRPr="004C29C1">
        <w:rPr>
          <w:rFonts w:asciiTheme="minorEastAsia" w:hAnsiTheme="minorEastAsia"/>
          <w:szCs w:val="24"/>
        </w:rPr>
        <w:object w:dxaOrig="439" w:dyaOrig="319">
          <v:shape id="对象 111" o:spid="_x0000_i1058" type="#_x0000_t75" style="width:21.6pt;height:16.2pt;mso-position-horizontal-relative:page;mso-position-vertical-relative:page" o:ole="">
            <v:imagedata r:id="rId74" o:title=""/>
          </v:shape>
          <o:OLEObject Type="Embed" ProgID="Equation.DSMT4" ShapeID="对象 111" DrawAspect="Content" ObjectID="_1682968947" r:id="rId75"/>
        </w:object>
      </w:r>
      <w:r w:rsidRPr="004C29C1">
        <w:rPr>
          <w:rFonts w:asciiTheme="minorEastAsia" w:hAnsiTheme="minorEastAsia"/>
          <w:szCs w:val="24"/>
        </w:rPr>
        <w:t>与星座图</w:t>
      </w:r>
      <w:r w:rsidRPr="004C29C1">
        <w:rPr>
          <w:rFonts w:asciiTheme="minorEastAsia" w:hAnsiTheme="minorEastAsia"/>
          <w:szCs w:val="24"/>
        </w:rPr>
        <w:object w:dxaOrig="559" w:dyaOrig="379">
          <v:shape id="对象 112" o:spid="_x0000_i1059" type="#_x0000_t75" style="width:27.6pt;height:18.6pt;mso-position-horizontal-relative:page;mso-position-vertical-relative:page" o:ole="">
            <v:imagedata r:id="rId76" o:title=""/>
          </v:shape>
          <o:OLEObject Type="Embed" ProgID="Equation.DSMT4" ShapeID="对象 112" DrawAspect="Content" ObjectID="_1682968948" r:id="rId77"/>
        </w:object>
      </w:r>
      <w:r w:rsidRPr="004C29C1">
        <w:rPr>
          <w:rFonts w:asciiTheme="minorEastAsia" w:hAnsiTheme="minorEastAsia"/>
          <w:szCs w:val="24"/>
        </w:rPr>
        <w:t>、</w:t>
      </w:r>
      <w:r w:rsidRPr="004C29C1">
        <w:rPr>
          <w:rFonts w:asciiTheme="minorEastAsia" w:hAnsiTheme="minorEastAsia"/>
          <w:szCs w:val="24"/>
        </w:rPr>
        <w:object w:dxaOrig="539" w:dyaOrig="379">
          <v:shape id="对象 113" o:spid="_x0000_i1060" type="#_x0000_t75" style="width:27pt;height:18.6pt;mso-position-horizontal-relative:page;mso-position-vertical-relative:page" o:ole="">
            <v:imagedata r:id="rId78" o:title=""/>
          </v:shape>
          <o:OLEObject Type="Embed" ProgID="Equation.DSMT4" ShapeID="对象 113" DrawAspect="Content" ObjectID="_1682968949" r:id="rId79"/>
        </w:object>
      </w:r>
      <w:r w:rsidRPr="004C29C1">
        <w:rPr>
          <w:rFonts w:asciiTheme="minorEastAsia" w:hAnsiTheme="minorEastAsia"/>
          <w:szCs w:val="24"/>
        </w:rPr>
        <w:t>集合中所有点的距离，取两个最小的距离的差值。这种方法相对于直接计算LLR的方法省去了指数运算</w:t>
      </w:r>
      <w:r w:rsidRPr="004C29C1">
        <w:rPr>
          <w:rFonts w:asciiTheme="minorEastAsia" w:hAnsiTheme="minorEastAsia" w:hint="eastAsia"/>
          <w:szCs w:val="24"/>
        </w:rPr>
        <w:t>。</w:t>
      </w:r>
      <w:r w:rsidRPr="004C29C1">
        <w:rPr>
          <w:rFonts w:asciiTheme="minorEastAsia" w:hAnsiTheme="minorEastAsia"/>
          <w:szCs w:val="24"/>
        </w:rPr>
        <w:t>我们将得到的软信息进行判决</w:t>
      </w:r>
      <w:r w:rsidRPr="004C29C1">
        <w:rPr>
          <w:rFonts w:asciiTheme="minorEastAsia" w:hAnsiTheme="minorEastAsia" w:hint="eastAsia"/>
          <w:szCs w:val="24"/>
        </w:rPr>
        <w:t>，</w:t>
      </w:r>
      <w:r w:rsidRPr="004C29C1">
        <w:rPr>
          <w:rFonts w:asciiTheme="minorEastAsia" w:hAnsiTheme="minorEastAsia"/>
          <w:szCs w:val="24"/>
        </w:rPr>
        <w:t>就可以得到我们原始传输的信号比特了</w:t>
      </w:r>
      <w:r w:rsidRPr="004C29C1">
        <w:rPr>
          <w:rFonts w:asciiTheme="minorEastAsia" w:hAnsiTheme="minorEastAsia" w:hint="eastAsia"/>
          <w:szCs w:val="24"/>
        </w:rPr>
        <w:t>。</w:t>
      </w:r>
    </w:p>
    <w:p w:rsidR="00B84939" w:rsidRPr="004C29C1" w:rsidRDefault="00B84939" w:rsidP="00B84939">
      <w:pPr>
        <w:rPr>
          <w:rFonts w:asciiTheme="minorEastAsia" w:hAnsiTheme="minorEastAsia"/>
        </w:rPr>
      </w:pPr>
      <w:r w:rsidRPr="004C29C1">
        <w:rPr>
          <w:rFonts w:asciiTheme="minorEastAsia" w:hAnsiTheme="minorEastAsia" w:hint="eastAsia"/>
          <w:sz w:val="24"/>
          <w:szCs w:val="24"/>
        </w:rPr>
        <w:t>然而上述方法的硬件实现复杂，所以硬件实现常用到的是基于边界判决的算法，这就由同学们课后自行了解。</w:t>
      </w:r>
    </w:p>
    <w:p w:rsidR="00B84939" w:rsidRPr="004C29C1" w:rsidRDefault="00B84939" w:rsidP="00B84939">
      <w:pPr>
        <w:rPr>
          <w:rFonts w:asciiTheme="minorEastAsia" w:hAnsiTheme="minorEastAsia"/>
        </w:rPr>
      </w:pPr>
    </w:p>
    <w:p w:rsidR="0076140D" w:rsidRPr="004C29C1" w:rsidRDefault="0076140D" w:rsidP="0076140D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4C29C1">
        <w:rPr>
          <w:rFonts w:asciiTheme="minorEastAsia" w:hAnsiTheme="minorEastAsia" w:hint="eastAsia"/>
          <w:sz w:val="28"/>
          <w:szCs w:val="28"/>
        </w:rPr>
        <w:t>实验仪器设备与材料</w:t>
      </w:r>
    </w:p>
    <w:p w:rsidR="00C346F4" w:rsidRPr="004C29C1" w:rsidRDefault="00C346F4" w:rsidP="007E72DA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 w:hint="eastAsia"/>
          <w:sz w:val="24"/>
          <w:szCs w:val="24"/>
        </w:rPr>
        <w:t>信号分布图</w:t>
      </w:r>
    </w:p>
    <w:p w:rsidR="00C346F4" w:rsidRPr="004C29C1" w:rsidRDefault="00C346F4" w:rsidP="007E72DA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 w:hint="eastAsia"/>
          <w:sz w:val="24"/>
          <w:szCs w:val="24"/>
        </w:rPr>
        <w:t>星座图</w:t>
      </w:r>
    </w:p>
    <w:p w:rsidR="00C346F4" w:rsidRPr="004C29C1" w:rsidRDefault="00C346F4" w:rsidP="007E72DA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 w:hint="eastAsia"/>
          <w:sz w:val="24"/>
          <w:szCs w:val="24"/>
        </w:rPr>
        <w:t>误码率记录仪</w:t>
      </w:r>
    </w:p>
    <w:p w:rsidR="00D005B3" w:rsidRPr="004C29C1" w:rsidRDefault="00D005B3" w:rsidP="007E72DA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 w:hint="eastAsia"/>
          <w:sz w:val="24"/>
          <w:szCs w:val="24"/>
        </w:rPr>
        <w:t>随机M进制序列模块</w:t>
      </w:r>
    </w:p>
    <w:p w:rsidR="00D005B3" w:rsidRPr="004C29C1" w:rsidRDefault="00D005B3" w:rsidP="007E72DA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 w:hint="eastAsia"/>
          <w:sz w:val="24"/>
          <w:szCs w:val="24"/>
        </w:rPr>
        <w:t>QAM调制模块</w:t>
      </w:r>
    </w:p>
    <w:p w:rsidR="00D005B3" w:rsidRPr="004C29C1" w:rsidRDefault="00D005B3" w:rsidP="007E72DA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 w:hint="eastAsia"/>
          <w:sz w:val="24"/>
          <w:szCs w:val="24"/>
        </w:rPr>
        <w:t>加性高斯白噪声信道模块</w:t>
      </w:r>
      <w:r w:rsidRPr="004C29C1">
        <w:rPr>
          <w:rFonts w:asciiTheme="minorEastAsia" w:hAnsiTheme="minorEastAsia" w:hint="eastAsia"/>
          <w:sz w:val="24"/>
          <w:szCs w:val="24"/>
        </w:rPr>
        <w:tab/>
      </w:r>
    </w:p>
    <w:p w:rsidR="00D005B3" w:rsidRPr="004C29C1" w:rsidRDefault="00D005B3" w:rsidP="007E72DA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 w:hint="eastAsia"/>
          <w:sz w:val="24"/>
          <w:szCs w:val="24"/>
        </w:rPr>
        <w:t>多径干扰模块</w:t>
      </w:r>
    </w:p>
    <w:p w:rsidR="00D005B3" w:rsidRPr="004C29C1" w:rsidRDefault="00D005B3" w:rsidP="007E72DA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 w:hint="eastAsia"/>
          <w:sz w:val="24"/>
          <w:szCs w:val="24"/>
        </w:rPr>
        <w:t>迫零均衡模块</w:t>
      </w:r>
    </w:p>
    <w:p w:rsidR="00D005B3" w:rsidRPr="004C29C1" w:rsidRDefault="00D005B3" w:rsidP="007E72DA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4C29C1">
        <w:rPr>
          <w:rFonts w:asciiTheme="minorEastAsia" w:hAnsiTheme="minorEastAsia" w:hint="eastAsia"/>
          <w:sz w:val="24"/>
          <w:szCs w:val="24"/>
        </w:rPr>
        <w:t>QAM解调模块</w:t>
      </w:r>
    </w:p>
    <w:p w:rsidR="00C346F4" w:rsidRPr="004C29C1" w:rsidRDefault="00C346F4" w:rsidP="00C346F4">
      <w:pPr>
        <w:rPr>
          <w:rFonts w:asciiTheme="minorEastAsia" w:hAnsiTheme="minorEastAsia"/>
        </w:rPr>
      </w:pPr>
    </w:p>
    <w:p w:rsidR="0076140D" w:rsidRPr="004C29C1" w:rsidRDefault="0076140D" w:rsidP="0076140D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4C29C1">
        <w:rPr>
          <w:rFonts w:asciiTheme="minorEastAsia" w:hAnsiTheme="minorEastAsia" w:hint="eastAsia"/>
          <w:sz w:val="28"/>
          <w:szCs w:val="28"/>
        </w:rPr>
        <w:t>实验方法与步骤要求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29C1">
        <w:rPr>
          <w:rFonts w:ascii="Arial" w:hAnsi="Arial" w:cs="Arial"/>
        </w:rPr>
        <w:t>1</w:t>
      </w:r>
      <w:r w:rsidRPr="004C29C1">
        <w:rPr>
          <w:rFonts w:ascii="Arial" w:hAnsi="Arial" w:cs="Arial"/>
        </w:rPr>
        <w:t>、如下图</w:t>
      </w:r>
      <w:r w:rsidRPr="004C29C1">
        <w:rPr>
          <w:rFonts w:ascii="Arial" w:hAnsi="Arial" w:cs="Arial"/>
        </w:rPr>
        <w:t>3-1</w:t>
      </w:r>
      <w:r w:rsidRPr="004C29C1">
        <w:rPr>
          <w:rFonts w:ascii="Arial" w:hAnsi="Arial" w:cs="Arial"/>
        </w:rPr>
        <w:t>所示搭建仿真实验模型：对比分析经过噪声、多径干扰、迫零均衡处理等过程前后</w:t>
      </w:r>
      <w:r w:rsidRPr="004C29C1">
        <w:rPr>
          <w:rFonts w:ascii="Arial" w:hAnsi="Arial" w:cs="Arial"/>
        </w:rPr>
        <w:t>QAM</w:t>
      </w:r>
      <w:r w:rsidRPr="004C29C1">
        <w:rPr>
          <w:rFonts w:ascii="Arial" w:hAnsi="Arial" w:cs="Arial"/>
        </w:rPr>
        <w:t>调制星座图发生的变化。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4C29C1">
        <w:rPr>
          <w:rFonts w:ascii="Arial" w:hAnsi="Arial" w:cs="Arial"/>
          <w:noProof/>
        </w:rPr>
        <w:lastRenderedPageBreak/>
        <w:drawing>
          <wp:inline distT="0" distB="0" distL="0" distR="0" wp14:anchorId="20B669AE" wp14:editId="1100F4C2">
            <wp:extent cx="5711825" cy="1590040"/>
            <wp:effectExtent l="0" t="0" r="3175" b="0"/>
            <wp:docPr id="13" name="图片 13" descr="http://scie.uestc.owvlab.net/virexp/userfiles/image/PMCC/ab5ab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cie.uestc.owvlab.net/virexp/userfiles/image/PMCC/ab5ab34.jp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4C29C1">
        <w:rPr>
          <w:rFonts w:ascii="Arial" w:hAnsi="Arial" w:cs="Arial"/>
        </w:rPr>
        <w:t>图</w:t>
      </w:r>
      <w:r w:rsidRPr="004C29C1">
        <w:rPr>
          <w:rFonts w:ascii="Arial" w:hAnsi="Arial" w:cs="Arial"/>
        </w:rPr>
        <w:t>3-1</w:t>
      </w:r>
      <w:r w:rsidRPr="004C29C1">
        <w:rPr>
          <w:rFonts w:ascii="Arial" w:hAnsi="Arial" w:cs="Arial"/>
        </w:rPr>
        <w:t>系统结构框图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29C1">
        <w:rPr>
          <w:rFonts w:ascii="Arial" w:hAnsi="Arial" w:cs="Arial"/>
        </w:rPr>
        <w:t>系统整体如下图所示：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4C29C1">
        <w:rPr>
          <w:noProof/>
        </w:rPr>
        <w:drawing>
          <wp:inline distT="0" distB="0" distL="0" distR="0" wp14:anchorId="6CBA60F5" wp14:editId="452696D5">
            <wp:extent cx="5274310" cy="1882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4C29C1">
        <w:rPr>
          <w:rFonts w:ascii="Arial" w:hAnsi="Arial" w:cs="Arial"/>
        </w:rPr>
        <w:t>图</w:t>
      </w:r>
      <w:r w:rsidRPr="004C29C1">
        <w:rPr>
          <w:rFonts w:ascii="Arial" w:hAnsi="Arial" w:cs="Arial"/>
        </w:rPr>
        <w:t>3-2 </w:t>
      </w:r>
      <w:r w:rsidRPr="004C29C1">
        <w:rPr>
          <w:rFonts w:ascii="Arial" w:hAnsi="Arial" w:cs="Arial"/>
        </w:rPr>
        <w:t>系统整体框图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29C1">
        <w:rPr>
          <w:rFonts w:ascii="Arial" w:hAnsi="Arial" w:cs="Arial"/>
        </w:rPr>
        <w:t>2</w:t>
      </w:r>
      <w:r w:rsidRPr="004C29C1">
        <w:rPr>
          <w:rFonts w:ascii="Arial" w:hAnsi="Arial" w:cs="Arial"/>
        </w:rPr>
        <w:t>、设置器材参数：（关于器材使用方法可以参考器材说明）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29C1">
        <w:rPr>
          <w:rStyle w:val="ad"/>
          <w:rFonts w:ascii="Arial" w:hAnsi="Arial" w:cs="Arial"/>
        </w:rPr>
        <w:t>a.</w:t>
      </w:r>
      <w:r w:rsidRPr="004C29C1">
        <w:rPr>
          <w:rStyle w:val="ad"/>
          <w:rFonts w:ascii="Arial" w:hAnsi="Arial" w:cs="Arial"/>
        </w:rPr>
        <w:t>随机</w:t>
      </w:r>
      <w:r w:rsidRPr="004C29C1">
        <w:rPr>
          <w:rStyle w:val="ad"/>
          <w:rFonts w:ascii="Arial" w:hAnsi="Arial" w:cs="Arial"/>
        </w:rPr>
        <w:t>M</w:t>
      </w:r>
      <w:r w:rsidRPr="004C29C1">
        <w:rPr>
          <w:rStyle w:val="ad"/>
          <w:rFonts w:ascii="Arial" w:hAnsi="Arial" w:cs="Arial"/>
        </w:rPr>
        <w:t>进制序列模块：</w:t>
      </w:r>
      <w:r w:rsidRPr="004C29C1">
        <w:rPr>
          <w:rFonts w:ascii="Arial" w:hAnsi="Arial" w:cs="Arial"/>
        </w:rPr>
        <w:t>序列数据的长度设置为</w:t>
      </w:r>
      <w:r w:rsidRPr="004C29C1">
        <w:rPr>
          <w:rFonts w:ascii="Arial" w:hAnsi="Arial" w:cs="Arial"/>
        </w:rPr>
        <w:t>1000</w:t>
      </w:r>
      <w:r w:rsidRPr="004C29C1">
        <w:rPr>
          <w:rFonts w:ascii="Arial" w:hAnsi="Arial" w:cs="Arial"/>
        </w:rPr>
        <w:t>，序列数据的进制数设置为</w:t>
      </w:r>
      <w:r w:rsidRPr="004C29C1">
        <w:rPr>
          <w:rFonts w:ascii="Arial" w:hAnsi="Arial" w:cs="Arial"/>
        </w:rPr>
        <w:t>4</w:t>
      </w:r>
      <w:r w:rsidRPr="004C29C1">
        <w:rPr>
          <w:rFonts w:ascii="Arial" w:hAnsi="Arial" w:cs="Arial"/>
        </w:rPr>
        <w:t>；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4C29C1">
        <w:rPr>
          <w:noProof/>
        </w:rPr>
        <w:drawing>
          <wp:inline distT="0" distB="0" distL="0" distR="0" wp14:anchorId="74753EB8" wp14:editId="50F414C6">
            <wp:extent cx="2390775" cy="2028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9C1">
        <w:rPr>
          <w:rFonts w:ascii="Arial" w:hAnsi="Arial" w:cs="Arial"/>
        </w:rPr>
        <w:t> 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4C29C1">
        <w:rPr>
          <w:rFonts w:ascii="Arial" w:hAnsi="Arial" w:cs="Arial"/>
        </w:rPr>
        <w:t>图</w:t>
      </w:r>
      <w:r w:rsidRPr="004C29C1">
        <w:rPr>
          <w:rFonts w:ascii="Arial" w:hAnsi="Arial" w:cs="Arial"/>
        </w:rPr>
        <w:t>3-3   </w:t>
      </w:r>
      <w:r w:rsidRPr="004C29C1">
        <w:rPr>
          <w:rFonts w:ascii="Arial" w:hAnsi="Arial" w:cs="Arial"/>
        </w:rPr>
        <w:t>随机</w:t>
      </w:r>
      <w:r w:rsidRPr="004C29C1">
        <w:rPr>
          <w:rFonts w:ascii="Arial" w:hAnsi="Arial" w:cs="Arial"/>
        </w:rPr>
        <w:t>M</w:t>
      </w:r>
      <w:r w:rsidRPr="004C29C1">
        <w:rPr>
          <w:rFonts w:ascii="Arial" w:hAnsi="Arial" w:cs="Arial"/>
        </w:rPr>
        <w:t>进制序列设置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29C1">
        <w:rPr>
          <w:rStyle w:val="ad"/>
          <w:rFonts w:ascii="Arial" w:hAnsi="Arial" w:cs="Arial"/>
        </w:rPr>
        <w:t>b.QAM</w:t>
      </w:r>
      <w:r w:rsidRPr="004C29C1">
        <w:rPr>
          <w:rStyle w:val="ad"/>
          <w:rFonts w:ascii="Arial" w:hAnsi="Arial" w:cs="Arial"/>
        </w:rPr>
        <w:t>调制模块：</w:t>
      </w:r>
      <w:r w:rsidRPr="004C29C1">
        <w:rPr>
          <w:rFonts w:ascii="Arial" w:hAnsi="Arial" w:cs="Arial"/>
        </w:rPr>
        <w:t>输入数据的进制数设置为</w:t>
      </w:r>
      <w:r w:rsidRPr="004C29C1">
        <w:rPr>
          <w:rFonts w:ascii="Arial" w:hAnsi="Arial" w:cs="Arial"/>
        </w:rPr>
        <w:t>4</w:t>
      </w:r>
      <w:r w:rsidRPr="004C29C1">
        <w:rPr>
          <w:rFonts w:ascii="Arial" w:hAnsi="Arial" w:cs="Arial"/>
        </w:rPr>
        <w:t>；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4C29C1">
        <w:rPr>
          <w:noProof/>
        </w:rPr>
        <w:lastRenderedPageBreak/>
        <w:drawing>
          <wp:inline distT="0" distB="0" distL="0" distR="0" wp14:anchorId="3ECDDA8E" wp14:editId="7A463F44">
            <wp:extent cx="2381250" cy="18192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9C1">
        <w:rPr>
          <w:rFonts w:ascii="Arial" w:hAnsi="Arial" w:cs="Arial"/>
        </w:rPr>
        <w:t> 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4C29C1">
        <w:rPr>
          <w:rFonts w:ascii="Arial" w:hAnsi="Arial" w:cs="Arial"/>
        </w:rPr>
        <w:t>图</w:t>
      </w:r>
      <w:r w:rsidRPr="004C29C1">
        <w:rPr>
          <w:rFonts w:ascii="Arial" w:hAnsi="Arial" w:cs="Arial"/>
        </w:rPr>
        <w:t>3-4 QAM</w:t>
      </w:r>
      <w:r w:rsidRPr="004C29C1">
        <w:rPr>
          <w:rFonts w:ascii="Arial" w:hAnsi="Arial" w:cs="Arial"/>
        </w:rPr>
        <w:t>调制模块设置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29C1">
        <w:rPr>
          <w:rStyle w:val="ad"/>
          <w:rFonts w:ascii="Arial" w:hAnsi="Arial" w:cs="Arial"/>
        </w:rPr>
        <w:t>c.</w:t>
      </w:r>
      <w:r w:rsidRPr="004C29C1">
        <w:rPr>
          <w:rStyle w:val="ad"/>
          <w:rFonts w:ascii="Arial" w:hAnsi="Arial" w:cs="Arial"/>
        </w:rPr>
        <w:t>加性高斯白噪声信道模块：</w:t>
      </w:r>
      <w:r w:rsidRPr="004C29C1">
        <w:rPr>
          <w:rFonts w:ascii="Arial" w:hAnsi="Arial" w:cs="Arial"/>
        </w:rPr>
        <w:t>设置信噪比为</w:t>
      </w:r>
      <w:del w:id="3" w:author="lynn" w:date="2021-05-19T22:33:00Z">
        <w:r w:rsidRPr="004C29C1" w:rsidDel="004950E3">
          <w:rPr>
            <w:rFonts w:ascii="Arial" w:hAnsi="Arial" w:cs="Arial"/>
          </w:rPr>
          <w:delText>30</w:delText>
        </w:r>
      </w:del>
      <w:ins w:id="4" w:author="lynn" w:date="2021-05-19T22:33:00Z">
        <w:r w:rsidR="004950E3">
          <w:rPr>
            <w:rFonts w:ascii="Arial" w:hAnsi="Arial" w:cs="Arial" w:hint="eastAsia"/>
          </w:rPr>
          <w:t>15</w:t>
        </w:r>
      </w:ins>
      <w:r w:rsidRPr="004C29C1">
        <w:rPr>
          <w:rFonts w:ascii="Arial" w:hAnsi="Arial" w:cs="Arial"/>
        </w:rPr>
        <w:t>dB</w:t>
      </w:r>
      <w:r w:rsidRPr="004C29C1">
        <w:rPr>
          <w:rFonts w:ascii="Arial" w:hAnsi="Arial" w:cs="Arial"/>
        </w:rPr>
        <w:t>；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4C29C1">
        <w:rPr>
          <w:rFonts w:ascii="Arial" w:hAnsi="Arial" w:cs="Arial"/>
          <w:noProof/>
        </w:rPr>
        <w:drawing>
          <wp:inline distT="0" distB="0" distL="0" distR="0" wp14:anchorId="73F6110E" wp14:editId="41F941F1">
            <wp:extent cx="2456815" cy="2818130"/>
            <wp:effectExtent l="0" t="0" r="635" b="1270"/>
            <wp:docPr id="9" name="图片 9" descr="http://scie.uestc.owvlab.net/virexp/userfiles/image/PMCC/ab5ab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cie.uestc.owvlab.net/virexp/userfiles/image/PMCC/ab5ab38.jp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C1">
        <w:rPr>
          <w:rFonts w:ascii="Arial" w:hAnsi="Arial" w:cs="Arial"/>
        </w:rPr>
        <w:t> 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4C29C1">
        <w:rPr>
          <w:rFonts w:ascii="Arial" w:hAnsi="Arial" w:cs="Arial"/>
        </w:rPr>
        <w:t>图</w:t>
      </w:r>
      <w:r w:rsidRPr="004C29C1">
        <w:rPr>
          <w:rFonts w:ascii="Arial" w:hAnsi="Arial" w:cs="Arial"/>
        </w:rPr>
        <w:t>3-5 </w:t>
      </w:r>
      <w:r w:rsidRPr="004C29C1">
        <w:rPr>
          <w:rFonts w:ascii="Arial" w:hAnsi="Arial" w:cs="Arial"/>
        </w:rPr>
        <w:t>加性高斯白噪声信道设置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29C1">
        <w:rPr>
          <w:rStyle w:val="ad"/>
          <w:rFonts w:ascii="Arial" w:hAnsi="Arial" w:cs="Arial"/>
        </w:rPr>
        <w:t>d.</w:t>
      </w:r>
      <w:r w:rsidRPr="004C29C1">
        <w:rPr>
          <w:rStyle w:val="ad"/>
          <w:rFonts w:ascii="Arial" w:hAnsi="Arial" w:cs="Arial"/>
        </w:rPr>
        <w:t>多径干扰模块：</w:t>
      </w:r>
      <w:r w:rsidRPr="004C29C1">
        <w:rPr>
          <w:rFonts w:ascii="Arial" w:hAnsi="Arial" w:cs="Arial"/>
        </w:rPr>
        <w:t>多径信道的冲激响应设置为</w:t>
      </w:r>
      <w:r w:rsidRPr="004C29C1">
        <w:rPr>
          <w:rFonts w:ascii="Arial" w:hAnsi="Arial" w:cs="Arial"/>
        </w:rPr>
        <w:t>[0.02  0.05  0.1  -0.2  1  -0.2  0.1  0.05  0.02]</w:t>
      </w:r>
      <w:r w:rsidRPr="004C29C1">
        <w:rPr>
          <w:rFonts w:ascii="Arial" w:hAnsi="Arial" w:cs="Arial"/>
        </w:rPr>
        <w:t>；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4C29C1">
        <w:rPr>
          <w:rFonts w:ascii="Arial" w:hAnsi="Arial" w:cs="Arial"/>
          <w:noProof/>
        </w:rPr>
        <w:drawing>
          <wp:inline distT="0" distB="0" distL="0" distR="0" wp14:anchorId="12639E22" wp14:editId="12B64131">
            <wp:extent cx="2435860" cy="2750185"/>
            <wp:effectExtent l="0" t="0" r="2540" b="0"/>
            <wp:docPr id="8" name="图片 8" descr="http://scie.uestc.owvlab.net/virexp/userfiles/image/PMCC/ab5ab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cie.uestc.owvlab.net/virexp/userfiles/image/PMCC/ab5ab39.jp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C1">
        <w:rPr>
          <w:rFonts w:ascii="Arial" w:hAnsi="Arial" w:cs="Arial"/>
        </w:rPr>
        <w:t> 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4C29C1">
        <w:rPr>
          <w:rFonts w:ascii="Arial" w:hAnsi="Arial" w:cs="Arial"/>
        </w:rPr>
        <w:lastRenderedPageBreak/>
        <w:t>图</w:t>
      </w:r>
      <w:r w:rsidRPr="004C29C1">
        <w:rPr>
          <w:rFonts w:ascii="Arial" w:hAnsi="Arial" w:cs="Arial"/>
        </w:rPr>
        <w:t>3-6 </w:t>
      </w:r>
      <w:r w:rsidRPr="004C29C1">
        <w:rPr>
          <w:rFonts w:ascii="Arial" w:hAnsi="Arial" w:cs="Arial"/>
        </w:rPr>
        <w:t>多径干扰模块设置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29C1">
        <w:rPr>
          <w:rStyle w:val="ad"/>
          <w:rFonts w:ascii="Arial" w:hAnsi="Arial" w:cs="Arial"/>
        </w:rPr>
        <w:t>e.</w:t>
      </w:r>
      <w:r w:rsidRPr="004C29C1">
        <w:rPr>
          <w:rStyle w:val="ad"/>
          <w:rFonts w:ascii="Arial" w:hAnsi="Arial" w:cs="Arial"/>
        </w:rPr>
        <w:t>迫零均衡模块：</w:t>
      </w:r>
      <w:r w:rsidRPr="004C29C1">
        <w:rPr>
          <w:rFonts w:ascii="Arial" w:hAnsi="Arial" w:cs="Arial"/>
        </w:rPr>
        <w:t>信道的冲激响应设置为</w:t>
      </w:r>
      <w:r w:rsidRPr="004C29C1">
        <w:rPr>
          <w:rFonts w:ascii="Arial" w:hAnsi="Arial" w:cs="Arial"/>
        </w:rPr>
        <w:t>[0.02  0.05  0.1  -0.2  1  -0.2  0.1  0.05  0.02}</w:t>
      </w:r>
      <w:r w:rsidRPr="004C29C1">
        <w:rPr>
          <w:rFonts w:ascii="Arial" w:hAnsi="Arial" w:cs="Arial"/>
        </w:rPr>
        <w:t>；均衡器抽头数目设置为</w:t>
      </w:r>
      <w:r w:rsidRPr="004C29C1">
        <w:rPr>
          <w:rFonts w:ascii="Arial" w:hAnsi="Arial" w:cs="Arial"/>
        </w:rPr>
        <w:t>30</w:t>
      </w:r>
      <w:r w:rsidRPr="004C29C1">
        <w:rPr>
          <w:rFonts w:ascii="Arial" w:hAnsi="Arial" w:cs="Arial"/>
        </w:rPr>
        <w:t>；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4C29C1">
        <w:rPr>
          <w:rFonts w:ascii="Arial" w:hAnsi="Arial" w:cs="Arial"/>
          <w:noProof/>
        </w:rPr>
        <w:drawing>
          <wp:inline distT="0" distB="0" distL="0" distR="0" wp14:anchorId="74EFA92C" wp14:editId="2939FBEA">
            <wp:extent cx="2381250" cy="2907030"/>
            <wp:effectExtent l="0" t="0" r="0" b="7620"/>
            <wp:docPr id="7" name="图片 7" descr="http://scie.uestc.owvlab.net/virexp/userfiles/image/PMCC/ab5ab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cie.uestc.owvlab.net/virexp/userfiles/image/PMCC/ab5ab40.jp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C1">
        <w:rPr>
          <w:rFonts w:ascii="Arial" w:hAnsi="Arial" w:cs="Arial"/>
        </w:rPr>
        <w:t> 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4C29C1">
        <w:rPr>
          <w:rFonts w:ascii="Arial" w:hAnsi="Arial" w:cs="Arial"/>
        </w:rPr>
        <w:t>图</w:t>
      </w:r>
      <w:r w:rsidRPr="004C29C1">
        <w:rPr>
          <w:rFonts w:ascii="Arial" w:hAnsi="Arial" w:cs="Arial"/>
        </w:rPr>
        <w:t>3-7  </w:t>
      </w:r>
      <w:r w:rsidRPr="004C29C1">
        <w:rPr>
          <w:rFonts w:ascii="Arial" w:hAnsi="Arial" w:cs="Arial"/>
        </w:rPr>
        <w:t>迫零均衡模块设置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29C1">
        <w:rPr>
          <w:rStyle w:val="ad"/>
          <w:rFonts w:ascii="Arial" w:hAnsi="Arial" w:cs="Arial"/>
        </w:rPr>
        <w:t>f.QAM</w:t>
      </w:r>
      <w:r w:rsidRPr="004C29C1">
        <w:rPr>
          <w:rStyle w:val="ad"/>
          <w:rFonts w:ascii="Arial" w:hAnsi="Arial" w:cs="Arial"/>
        </w:rPr>
        <w:t>解调模块：</w:t>
      </w:r>
      <w:r w:rsidRPr="004C29C1">
        <w:rPr>
          <w:rFonts w:ascii="Arial" w:hAnsi="Arial" w:cs="Arial"/>
        </w:rPr>
        <w:t>输入数据的进制数设置为</w:t>
      </w:r>
      <w:r w:rsidRPr="004C29C1">
        <w:rPr>
          <w:rFonts w:ascii="Arial" w:hAnsi="Arial" w:cs="Arial"/>
        </w:rPr>
        <w:t>4</w:t>
      </w:r>
      <w:r w:rsidRPr="004C29C1">
        <w:rPr>
          <w:rFonts w:ascii="Arial" w:hAnsi="Arial" w:cs="Arial"/>
        </w:rPr>
        <w:t>；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4C29C1">
        <w:rPr>
          <w:noProof/>
        </w:rPr>
        <w:drawing>
          <wp:inline distT="0" distB="0" distL="0" distR="0" wp14:anchorId="30820E76" wp14:editId="08717F2A">
            <wp:extent cx="2390775" cy="1809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9C1">
        <w:rPr>
          <w:rFonts w:ascii="Arial" w:hAnsi="Arial" w:cs="Arial"/>
        </w:rPr>
        <w:t> 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4C29C1">
        <w:rPr>
          <w:rFonts w:ascii="Arial" w:hAnsi="Arial" w:cs="Arial"/>
        </w:rPr>
        <w:t>图</w:t>
      </w:r>
      <w:r w:rsidRPr="004C29C1">
        <w:rPr>
          <w:rFonts w:ascii="Arial" w:hAnsi="Arial" w:cs="Arial"/>
        </w:rPr>
        <w:t>3-8 QAM</w:t>
      </w:r>
      <w:r w:rsidRPr="004C29C1">
        <w:rPr>
          <w:rFonts w:ascii="Arial" w:hAnsi="Arial" w:cs="Arial"/>
        </w:rPr>
        <w:t>解调设置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29C1">
        <w:rPr>
          <w:rStyle w:val="ad"/>
          <w:rFonts w:ascii="Arial" w:hAnsi="Arial" w:cs="Arial"/>
        </w:rPr>
        <w:t>g.</w:t>
      </w:r>
      <w:r w:rsidRPr="004C29C1">
        <w:rPr>
          <w:rStyle w:val="ad"/>
          <w:rFonts w:ascii="Arial" w:hAnsi="Arial" w:cs="Arial"/>
        </w:rPr>
        <w:t>星座图：</w:t>
      </w:r>
      <w:r w:rsidRPr="004C29C1">
        <w:rPr>
          <w:rFonts w:ascii="Arial" w:hAnsi="Arial" w:cs="Arial"/>
        </w:rPr>
        <w:t>数据长度设置为</w:t>
      </w:r>
      <w:r w:rsidRPr="004C29C1">
        <w:rPr>
          <w:rFonts w:ascii="Arial" w:hAnsi="Arial" w:cs="Arial"/>
        </w:rPr>
        <w:t>1000</w:t>
      </w:r>
      <w:r w:rsidRPr="004C29C1">
        <w:rPr>
          <w:rFonts w:ascii="Arial" w:hAnsi="Arial" w:cs="Arial"/>
        </w:rPr>
        <w:t>，图像宽度设置为</w:t>
      </w:r>
      <w:r w:rsidRPr="004C29C1">
        <w:rPr>
          <w:rFonts w:ascii="Arial" w:hAnsi="Arial" w:cs="Arial"/>
        </w:rPr>
        <w:t>10</w:t>
      </w:r>
      <w:r w:rsidRPr="004C29C1">
        <w:rPr>
          <w:rFonts w:ascii="Arial" w:hAnsi="Arial" w:cs="Arial"/>
        </w:rPr>
        <w:t>，图像高度设置为</w:t>
      </w:r>
      <w:r w:rsidRPr="004C29C1">
        <w:rPr>
          <w:rFonts w:ascii="Arial" w:hAnsi="Arial" w:cs="Arial"/>
        </w:rPr>
        <w:t>8</w:t>
      </w:r>
      <w:r w:rsidRPr="004C29C1">
        <w:rPr>
          <w:rFonts w:ascii="Arial" w:hAnsi="Arial" w:cs="Arial"/>
        </w:rPr>
        <w:t>；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4C29C1">
        <w:rPr>
          <w:rFonts w:ascii="Arial" w:hAnsi="Arial" w:cs="Arial"/>
          <w:noProof/>
        </w:rPr>
        <w:lastRenderedPageBreak/>
        <w:drawing>
          <wp:inline distT="0" distB="0" distL="0" distR="0" wp14:anchorId="05282DE0" wp14:editId="7174A604">
            <wp:extent cx="2497455" cy="3173095"/>
            <wp:effectExtent l="0" t="0" r="0" b="8255"/>
            <wp:docPr id="5" name="图片 5" descr="http://scie.uestc.owvlab.net/virexp/userfiles/image/PMCC/ab5ab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cie.uestc.owvlab.net/virexp/userfiles/image/PMCC/ab5ab42.jp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C1">
        <w:rPr>
          <w:rFonts w:ascii="Arial" w:hAnsi="Arial" w:cs="Arial"/>
        </w:rPr>
        <w:t> 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4C29C1">
        <w:rPr>
          <w:rFonts w:ascii="Arial" w:hAnsi="Arial" w:cs="Arial"/>
        </w:rPr>
        <w:t>图</w:t>
      </w:r>
      <w:r w:rsidRPr="004C29C1">
        <w:rPr>
          <w:rFonts w:ascii="Arial" w:hAnsi="Arial" w:cs="Arial"/>
        </w:rPr>
        <w:t>3-9 QAM</w:t>
      </w:r>
      <w:r w:rsidRPr="004C29C1">
        <w:rPr>
          <w:rFonts w:ascii="Arial" w:hAnsi="Arial" w:cs="Arial"/>
        </w:rPr>
        <w:t>解调设置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4C29C1">
        <w:rPr>
          <w:rFonts w:ascii="Arial" w:hAnsi="Arial" w:cs="Arial"/>
        </w:rPr>
        <w:t> 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29C1">
        <w:rPr>
          <w:rFonts w:ascii="Arial" w:hAnsi="Arial" w:cs="Arial"/>
        </w:rPr>
        <w:t>3</w:t>
      </w:r>
      <w:r w:rsidRPr="004C29C1">
        <w:rPr>
          <w:rFonts w:ascii="Arial" w:hAnsi="Arial" w:cs="Arial"/>
        </w:rPr>
        <w:t>、点击</w:t>
      </w:r>
      <w:r w:rsidRPr="004C29C1">
        <w:rPr>
          <w:rFonts w:ascii="Arial" w:hAnsi="Arial" w:cs="Arial"/>
          <w:noProof/>
        </w:rPr>
        <w:drawing>
          <wp:inline distT="0" distB="0" distL="0" distR="0" wp14:anchorId="2311D7C6" wp14:editId="7E8F8531">
            <wp:extent cx="225425" cy="211455"/>
            <wp:effectExtent l="0" t="0" r="3175" b="0"/>
            <wp:docPr id="3" name="图片 3" descr="http://scie.uestc.owvlab.net/virexp/userfiles/image/PMCC/ab1ab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cie.uestc.owvlab.net/virexp/userfiles/image/PMCC/ab1ab33.jp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9C1">
        <w:rPr>
          <w:rFonts w:ascii="Arial" w:hAnsi="Arial" w:cs="Arial"/>
        </w:rPr>
        <w:t>按钮运行仿真，观察输出波形及误码率统计。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29C1">
        <w:rPr>
          <w:rFonts w:ascii="Arial" w:hAnsi="Arial" w:cs="Arial"/>
        </w:rPr>
        <w:t>4</w:t>
      </w:r>
      <w:r w:rsidRPr="004C29C1">
        <w:rPr>
          <w:rFonts w:ascii="Arial" w:hAnsi="Arial" w:cs="Arial"/>
        </w:rPr>
        <w:t>、将</w:t>
      </w:r>
      <w:r w:rsidRPr="004C29C1">
        <w:rPr>
          <w:rStyle w:val="ad"/>
          <w:rFonts w:ascii="Arial" w:hAnsi="Arial" w:cs="Arial"/>
        </w:rPr>
        <w:t>高斯噪声模块</w:t>
      </w:r>
      <w:r w:rsidRPr="004C29C1">
        <w:rPr>
          <w:rFonts w:ascii="Arial" w:hAnsi="Arial" w:cs="Arial"/>
        </w:rPr>
        <w:t>的输入信噪比设置为</w:t>
      </w:r>
      <w:r w:rsidRPr="004C29C1">
        <w:rPr>
          <w:rFonts w:ascii="Arial" w:hAnsi="Arial" w:cs="Arial"/>
        </w:rPr>
        <w:t>15dB</w:t>
      </w:r>
      <w:r w:rsidRPr="004C29C1">
        <w:rPr>
          <w:rFonts w:ascii="Arial" w:hAnsi="Arial" w:cs="Arial"/>
        </w:rPr>
        <w:t>，其余不变，运行仿真，观察输出波形及误码率统计。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29C1">
        <w:rPr>
          <w:rFonts w:ascii="Arial" w:hAnsi="Arial" w:cs="Arial"/>
        </w:rPr>
        <w:t>5</w:t>
      </w:r>
      <w:r w:rsidRPr="004C29C1">
        <w:rPr>
          <w:rFonts w:ascii="Arial" w:hAnsi="Arial" w:cs="Arial"/>
        </w:rPr>
        <w:t>、将</w:t>
      </w:r>
      <w:r w:rsidRPr="004C29C1">
        <w:rPr>
          <w:rStyle w:val="ad"/>
          <w:rFonts w:ascii="Arial" w:hAnsi="Arial" w:cs="Arial"/>
        </w:rPr>
        <w:t>随机</w:t>
      </w:r>
      <w:r w:rsidRPr="004C29C1">
        <w:rPr>
          <w:rStyle w:val="ad"/>
          <w:rFonts w:ascii="Arial" w:hAnsi="Arial" w:cs="Arial"/>
        </w:rPr>
        <w:t>M</w:t>
      </w:r>
      <w:r w:rsidRPr="004C29C1">
        <w:rPr>
          <w:rStyle w:val="ad"/>
          <w:rFonts w:ascii="Arial" w:hAnsi="Arial" w:cs="Arial"/>
        </w:rPr>
        <w:t>进制序列、</w:t>
      </w:r>
      <w:r w:rsidRPr="004C29C1">
        <w:rPr>
          <w:rStyle w:val="ad"/>
          <w:rFonts w:ascii="Arial" w:hAnsi="Arial" w:cs="Arial"/>
        </w:rPr>
        <w:t>QAM</w:t>
      </w:r>
      <w:r w:rsidRPr="004C29C1">
        <w:rPr>
          <w:rStyle w:val="ad"/>
          <w:rFonts w:ascii="Arial" w:hAnsi="Arial" w:cs="Arial"/>
        </w:rPr>
        <w:t>调制、</w:t>
      </w:r>
      <w:r w:rsidRPr="004C29C1">
        <w:rPr>
          <w:rStyle w:val="ad"/>
          <w:rFonts w:ascii="Arial" w:hAnsi="Arial" w:cs="Arial"/>
        </w:rPr>
        <w:t>QAM</w:t>
      </w:r>
      <w:r w:rsidRPr="004C29C1">
        <w:rPr>
          <w:rStyle w:val="ad"/>
          <w:rFonts w:ascii="Arial" w:hAnsi="Arial" w:cs="Arial"/>
        </w:rPr>
        <w:t>解调</w:t>
      </w:r>
      <w:r w:rsidRPr="004C29C1">
        <w:rPr>
          <w:rFonts w:ascii="Arial" w:hAnsi="Arial" w:cs="Arial"/>
        </w:rPr>
        <w:t>等模块的数据进制数改为</w:t>
      </w:r>
      <w:r w:rsidRPr="004C29C1">
        <w:rPr>
          <w:rFonts w:ascii="Arial" w:hAnsi="Arial" w:cs="Arial"/>
        </w:rPr>
        <w:t>16</w:t>
      </w:r>
      <w:r w:rsidRPr="004C29C1">
        <w:rPr>
          <w:rFonts w:ascii="Arial" w:hAnsi="Arial" w:cs="Arial"/>
        </w:rPr>
        <w:t>，其余不变，运行仿真，观察输出波形及误码率统计。</w:t>
      </w:r>
    </w:p>
    <w:p w:rsidR="004C29C1" w:rsidRPr="004C29C1" w:rsidRDefault="004C29C1" w:rsidP="004C29C1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29C1">
        <w:rPr>
          <w:rFonts w:ascii="Arial" w:hAnsi="Arial" w:cs="Arial"/>
        </w:rPr>
        <w:t>6</w:t>
      </w:r>
      <w:r w:rsidRPr="004C29C1">
        <w:rPr>
          <w:rFonts w:ascii="Arial" w:hAnsi="Arial" w:cs="Arial"/>
        </w:rPr>
        <w:t>、将</w:t>
      </w:r>
      <w:r w:rsidRPr="004C29C1">
        <w:rPr>
          <w:rStyle w:val="ad"/>
          <w:rFonts w:ascii="Arial" w:hAnsi="Arial" w:cs="Arial"/>
        </w:rPr>
        <w:t>随机</w:t>
      </w:r>
      <w:r w:rsidRPr="004C29C1">
        <w:rPr>
          <w:rStyle w:val="ad"/>
          <w:rFonts w:ascii="Arial" w:hAnsi="Arial" w:cs="Arial"/>
        </w:rPr>
        <w:t>M</w:t>
      </w:r>
      <w:r w:rsidRPr="004C29C1">
        <w:rPr>
          <w:rStyle w:val="ad"/>
          <w:rFonts w:ascii="Arial" w:hAnsi="Arial" w:cs="Arial"/>
        </w:rPr>
        <w:t>进制序列、</w:t>
      </w:r>
      <w:r w:rsidRPr="004C29C1">
        <w:rPr>
          <w:rStyle w:val="ad"/>
          <w:rFonts w:ascii="Arial" w:hAnsi="Arial" w:cs="Arial"/>
        </w:rPr>
        <w:t>QAM</w:t>
      </w:r>
      <w:r w:rsidRPr="004C29C1">
        <w:rPr>
          <w:rStyle w:val="ad"/>
          <w:rFonts w:ascii="Arial" w:hAnsi="Arial" w:cs="Arial"/>
        </w:rPr>
        <w:t>调制、</w:t>
      </w:r>
      <w:r w:rsidRPr="004C29C1">
        <w:rPr>
          <w:rStyle w:val="ad"/>
          <w:rFonts w:ascii="Arial" w:hAnsi="Arial" w:cs="Arial"/>
        </w:rPr>
        <w:t>QAM</w:t>
      </w:r>
      <w:r w:rsidRPr="004C29C1">
        <w:rPr>
          <w:rStyle w:val="ad"/>
          <w:rFonts w:ascii="Arial" w:hAnsi="Arial" w:cs="Arial"/>
        </w:rPr>
        <w:t>解调</w:t>
      </w:r>
      <w:r w:rsidRPr="004C29C1">
        <w:rPr>
          <w:rFonts w:ascii="Arial" w:hAnsi="Arial" w:cs="Arial"/>
        </w:rPr>
        <w:t>等模块的数据进制数改为</w:t>
      </w:r>
      <w:r w:rsidRPr="004C29C1">
        <w:rPr>
          <w:rFonts w:ascii="Arial" w:hAnsi="Arial" w:cs="Arial" w:hint="eastAsia"/>
        </w:rPr>
        <w:t>6</w:t>
      </w:r>
      <w:r w:rsidRPr="004C29C1">
        <w:rPr>
          <w:rFonts w:ascii="Arial" w:hAnsi="Arial" w:cs="Arial"/>
        </w:rPr>
        <w:t>4</w:t>
      </w:r>
      <w:r w:rsidRPr="004C29C1">
        <w:rPr>
          <w:rFonts w:ascii="Arial" w:hAnsi="Arial" w:cs="Arial"/>
        </w:rPr>
        <w:t>，其余不变，运行仿真，观察输出波形及误码率统计。</w:t>
      </w:r>
    </w:p>
    <w:p w:rsidR="00726C74" w:rsidRPr="004C29C1" w:rsidRDefault="004C29C1" w:rsidP="004C29C1">
      <w:pPr>
        <w:rPr>
          <w:rFonts w:asciiTheme="minorEastAsia" w:hAnsiTheme="minorEastAsia"/>
          <w:sz w:val="24"/>
          <w:szCs w:val="24"/>
        </w:rPr>
      </w:pPr>
      <w:r w:rsidRPr="004C29C1">
        <w:rPr>
          <w:rFonts w:ascii="Arial" w:hAnsi="Arial" w:cs="Arial"/>
          <w:sz w:val="24"/>
          <w:szCs w:val="24"/>
        </w:rPr>
        <w:t>7</w:t>
      </w:r>
      <w:r w:rsidRPr="004C29C1">
        <w:rPr>
          <w:rFonts w:ascii="Arial" w:hAnsi="Arial" w:cs="Arial"/>
          <w:sz w:val="24"/>
          <w:szCs w:val="24"/>
        </w:rPr>
        <w:t>、选做部分。边界判决算法是实际硬件系统中常用的一种</w:t>
      </w:r>
      <w:r w:rsidRPr="004C29C1">
        <w:rPr>
          <w:rFonts w:ascii="Arial" w:hAnsi="Arial" w:cs="Arial"/>
          <w:sz w:val="24"/>
          <w:szCs w:val="24"/>
        </w:rPr>
        <w:t>QAM</w:t>
      </w:r>
      <w:r w:rsidRPr="004C29C1">
        <w:rPr>
          <w:rFonts w:ascii="Arial" w:hAnsi="Arial" w:cs="Arial"/>
          <w:sz w:val="24"/>
          <w:szCs w:val="24"/>
        </w:rPr>
        <w:t>解调方案，其译码简单，运算不复杂，性能也比较优异，故使用广泛。尝试完成采用边界判决算法的</w:t>
      </w:r>
      <w:r w:rsidRPr="004C29C1">
        <w:rPr>
          <w:rFonts w:ascii="Arial" w:hAnsi="Arial" w:cs="Arial"/>
          <w:sz w:val="24"/>
          <w:szCs w:val="24"/>
        </w:rPr>
        <w:t>64QAM</w:t>
      </w:r>
      <w:r w:rsidRPr="004C29C1">
        <w:rPr>
          <w:rFonts w:ascii="Arial" w:hAnsi="Arial" w:cs="Arial"/>
          <w:sz w:val="24"/>
          <w:szCs w:val="24"/>
        </w:rPr>
        <w:t>仿真代码。</w:t>
      </w:r>
    </w:p>
    <w:p w:rsidR="00726C74" w:rsidRPr="004C29C1" w:rsidRDefault="00726C74" w:rsidP="00726C74">
      <w:pPr>
        <w:rPr>
          <w:rFonts w:asciiTheme="minorEastAsia" w:hAnsiTheme="minorEastAsia"/>
        </w:rPr>
      </w:pPr>
    </w:p>
    <w:p w:rsidR="0076140D" w:rsidRPr="004C29C1" w:rsidRDefault="0076140D" w:rsidP="0076140D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4C29C1">
        <w:rPr>
          <w:rFonts w:asciiTheme="minorEastAsia" w:hAnsiTheme="minorEastAsia" w:hint="eastAsia"/>
          <w:sz w:val="28"/>
          <w:szCs w:val="28"/>
        </w:rPr>
        <w:t>实验结果与结论</w:t>
      </w:r>
    </w:p>
    <w:p w:rsidR="007E72DA" w:rsidRPr="004C29C1" w:rsidRDefault="007E72DA" w:rsidP="007E72DA">
      <w:pPr>
        <w:pStyle w:val="New"/>
        <w:rPr>
          <w:rFonts w:asciiTheme="minorEastAsia" w:eastAsiaTheme="minorEastAsia" w:hAnsiTheme="minorEastAsia"/>
          <w:sz w:val="24"/>
          <w:szCs w:val="24"/>
        </w:rPr>
      </w:pPr>
      <w:r w:rsidRPr="004C29C1">
        <w:rPr>
          <w:rFonts w:asciiTheme="minorEastAsia" w:eastAsiaTheme="minorEastAsia" w:hAnsiTheme="minorEastAsia"/>
          <w:sz w:val="24"/>
          <w:szCs w:val="24"/>
        </w:rPr>
        <w:t>实验结果</w:t>
      </w:r>
      <w:r w:rsidRPr="004C29C1">
        <w:rPr>
          <w:rFonts w:asciiTheme="minorEastAsia" w:eastAsiaTheme="minorEastAsia" w:hAnsiTheme="minorEastAsia" w:hint="eastAsia"/>
          <w:sz w:val="24"/>
          <w:szCs w:val="24"/>
        </w:rPr>
        <w:t>信号分布</w:t>
      </w:r>
      <w:r w:rsidRPr="004C29C1">
        <w:rPr>
          <w:rFonts w:asciiTheme="minorEastAsia" w:eastAsiaTheme="minorEastAsia" w:hAnsiTheme="minorEastAsia"/>
          <w:sz w:val="24"/>
          <w:szCs w:val="24"/>
        </w:rPr>
        <w:t>如下所示：</w:t>
      </w:r>
    </w:p>
    <w:p w:rsidR="007E72DA" w:rsidRPr="004C29C1" w:rsidRDefault="007E72DA" w:rsidP="007E72DA">
      <w:pPr>
        <w:pStyle w:val="New"/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4C29C1">
        <w:rPr>
          <w:rFonts w:asciiTheme="minorEastAsia" w:eastAsiaTheme="minorEastAsia" w:hAnsi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3600450" cy="2886075"/>
            <wp:effectExtent l="19050" t="0" r="0" b="0"/>
            <wp:docPr id="710" name="图片 5" descr="D:\Users\UniversityOfElectronic_Matlab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D:\Users\UniversityOfElectronic_Matlab\3.2.png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2DA" w:rsidRPr="004C29C1" w:rsidRDefault="007E72DA" w:rsidP="007E72DA">
      <w:pPr>
        <w:pStyle w:val="New"/>
        <w:jc w:val="center"/>
        <w:rPr>
          <w:rFonts w:asciiTheme="minorEastAsia" w:eastAsiaTheme="minorEastAsia" w:hAnsiTheme="minorEastAsia"/>
          <w:sz w:val="24"/>
          <w:szCs w:val="24"/>
        </w:rPr>
      </w:pPr>
      <w:r w:rsidRPr="004C29C1">
        <w:rPr>
          <w:rFonts w:asciiTheme="minorEastAsia" w:eastAsiaTheme="minorEastAsia" w:hAnsiTheme="minorEastAsia"/>
          <w:sz w:val="24"/>
          <w:szCs w:val="24"/>
        </w:rPr>
        <w:t>图</w:t>
      </w:r>
      <w:r w:rsidRPr="004C29C1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4C29C1">
        <w:rPr>
          <w:rFonts w:asciiTheme="minorEastAsia" w:eastAsiaTheme="minorEastAsia" w:hAnsiTheme="minorEastAsia"/>
          <w:sz w:val="24"/>
          <w:szCs w:val="24"/>
        </w:rPr>
        <w:t>-</w:t>
      </w:r>
      <w:r w:rsidR="004C29C1">
        <w:rPr>
          <w:rFonts w:asciiTheme="minorEastAsia" w:eastAsiaTheme="minorEastAsia" w:hAnsiTheme="minorEastAsia"/>
          <w:sz w:val="24"/>
          <w:szCs w:val="24"/>
        </w:rPr>
        <w:t>11</w:t>
      </w:r>
      <w:r w:rsidRPr="004C29C1">
        <w:rPr>
          <w:rFonts w:asciiTheme="minorEastAsia" w:eastAsiaTheme="minorEastAsia" w:hAnsiTheme="minorEastAsia" w:hint="eastAsia"/>
          <w:sz w:val="24"/>
          <w:szCs w:val="24"/>
        </w:rPr>
        <w:t xml:space="preserve"> 发端64QAM调制星座图</w:t>
      </w:r>
    </w:p>
    <w:p w:rsidR="00520A95" w:rsidRDefault="00520A95" w:rsidP="007E72DA">
      <w:pPr>
        <w:pStyle w:val="New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</w:p>
    <w:p w:rsidR="007E72DA" w:rsidRDefault="007E72DA" w:rsidP="007E72DA">
      <w:pPr>
        <w:pStyle w:val="New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4C29C1">
        <w:rPr>
          <w:rFonts w:asciiTheme="minorEastAsia" w:eastAsiaTheme="minorEastAsia" w:hAnsiTheme="minorEastAsia" w:hint="eastAsia"/>
          <w:bCs/>
          <w:sz w:val="24"/>
          <w:szCs w:val="24"/>
        </w:rPr>
        <w:t>由图</w:t>
      </w:r>
      <w:r w:rsidRPr="004C29C1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4C29C1">
        <w:rPr>
          <w:rFonts w:asciiTheme="minorEastAsia" w:eastAsiaTheme="minorEastAsia" w:hAnsiTheme="minorEastAsia"/>
          <w:sz w:val="24"/>
          <w:szCs w:val="24"/>
        </w:rPr>
        <w:t>-</w:t>
      </w:r>
      <w:r w:rsidR="004C29C1">
        <w:rPr>
          <w:rFonts w:asciiTheme="minorEastAsia" w:eastAsiaTheme="minorEastAsia" w:hAnsiTheme="minorEastAsia"/>
          <w:sz w:val="24"/>
          <w:szCs w:val="24"/>
        </w:rPr>
        <w:t>11</w:t>
      </w:r>
      <w:r w:rsidRPr="004C29C1">
        <w:rPr>
          <w:rFonts w:asciiTheme="minorEastAsia" w:eastAsiaTheme="minorEastAsia" w:hAnsiTheme="minorEastAsia" w:hint="eastAsia"/>
          <w:bCs/>
          <w:sz w:val="24"/>
          <w:szCs w:val="24"/>
        </w:rPr>
        <w:t>可以知道，64QAM调制同时利用信号的相位和幅度变量来传递数据，一个符号可以携带6bits信息。而不采用调制时，一个符号仅能传递1bit信息。当采用了QAM调制时，信道得到了充分了利用。我们可以观察到输出误码率为0且过信道后星座图星座点分明，没有交叠现象，说明信息传输正确。</w:t>
      </w:r>
    </w:p>
    <w:p w:rsidR="00520A95" w:rsidRPr="004C29C1" w:rsidRDefault="00520A95" w:rsidP="00520A95">
      <w:pPr>
        <w:pStyle w:val="New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7E72DA" w:rsidRPr="004C29C1" w:rsidRDefault="00520A95" w:rsidP="007E72DA">
      <w:pPr>
        <w:pStyle w:val="New"/>
        <w:jc w:val="center"/>
        <w:rPr>
          <w:rFonts w:asciiTheme="minorEastAsia" w:eastAsiaTheme="minorEastAsia" w:hAnsiTheme="minorEastAsia"/>
          <w:bCs/>
          <w:sz w:val="24"/>
          <w:szCs w:val="24"/>
        </w:rPr>
      </w:pPr>
      <w:r w:rsidRPr="004C29C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E5A41E8" wp14:editId="279F3833">
            <wp:extent cx="2537793" cy="2034262"/>
            <wp:effectExtent l="0" t="0" r="0" b="0"/>
            <wp:docPr id="4" name="图片 6" descr="D:\Users\UniversityOfElectronic_Matlab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D:\Users\UniversityOfElectronic_Matlab\3.3.png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484" cy="204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72DA" w:rsidRPr="004C29C1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2581275" cy="2063658"/>
            <wp:effectExtent l="0" t="0" r="0" b="0"/>
            <wp:docPr id="714" name="图片 9" descr="D:\Users\UniversityOfElectronic_Matlab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D:\Users\UniversityOfElectronic_Matlab\3.3.png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41" cy="207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2DA" w:rsidRPr="004C29C1" w:rsidRDefault="00520A95" w:rsidP="007E72DA">
      <w:pPr>
        <w:pStyle w:val="New"/>
        <w:jc w:val="center"/>
        <w:rPr>
          <w:rFonts w:asciiTheme="minorEastAsia" w:eastAsiaTheme="minorEastAsia" w:hAnsiTheme="minorEastAsia"/>
          <w:bCs/>
          <w:sz w:val="24"/>
          <w:szCs w:val="24"/>
        </w:rPr>
      </w:pPr>
      <w:r w:rsidRPr="004C29C1">
        <w:rPr>
          <w:rFonts w:asciiTheme="minorEastAsia" w:eastAsiaTheme="minorEastAsia" w:hAnsiTheme="minorEastAsia"/>
          <w:sz w:val="24"/>
          <w:szCs w:val="24"/>
        </w:rPr>
        <w:t>图</w:t>
      </w:r>
      <w:r w:rsidRPr="004C29C1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4C29C1">
        <w:rPr>
          <w:rFonts w:asciiTheme="minorEastAsia" w:eastAsiaTheme="minorEastAsia" w:hAnsiTheme="minorEastAsia"/>
          <w:sz w:val="24"/>
          <w:szCs w:val="24"/>
        </w:rPr>
        <w:t>-</w:t>
      </w:r>
      <w:r>
        <w:rPr>
          <w:rFonts w:asciiTheme="minorEastAsia" w:eastAsiaTheme="minorEastAsia" w:hAnsiTheme="minorEastAsia"/>
          <w:sz w:val="24"/>
          <w:szCs w:val="24"/>
        </w:rPr>
        <w:t>12</w:t>
      </w:r>
      <w:r w:rsidRPr="004C29C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C29C1">
        <w:rPr>
          <w:rFonts w:asciiTheme="minorEastAsia" w:eastAsiaTheme="minorEastAsia" w:hAnsiTheme="minorEastAsia" w:hint="eastAsia"/>
          <w:sz w:val="24"/>
          <w:szCs w:val="24"/>
        </w:rPr>
        <w:t>收端64QAM星座图</w:t>
      </w:r>
      <w:r>
        <w:rPr>
          <w:rFonts w:asciiTheme="minorEastAsia" w:eastAsiaTheme="minorEastAsia" w:hAnsiTheme="minorEastAsia" w:hint="eastAsia"/>
          <w:sz w:val="24"/>
          <w:szCs w:val="24"/>
        </w:rPr>
        <w:t>@30dB</w:t>
      </w:r>
      <w:r>
        <w:rPr>
          <w:rFonts w:asciiTheme="minorEastAsia" w:eastAsiaTheme="minorEastAsia" w:hAnsiTheme="minorEastAsia"/>
          <w:sz w:val="24"/>
          <w:szCs w:val="24"/>
        </w:rPr>
        <w:t xml:space="preserve">   </w:t>
      </w:r>
      <w:r w:rsidR="007E72DA" w:rsidRPr="004C29C1">
        <w:rPr>
          <w:rFonts w:asciiTheme="minorEastAsia" w:eastAsiaTheme="minorEastAsia" w:hAnsiTheme="minorEastAsia" w:hint="eastAsia"/>
          <w:bCs/>
          <w:sz w:val="24"/>
          <w:szCs w:val="24"/>
        </w:rPr>
        <w:t>图</w:t>
      </w:r>
      <w:r w:rsidR="007E72DA" w:rsidRPr="004C29C1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7E72DA" w:rsidRPr="004C29C1">
        <w:rPr>
          <w:rFonts w:asciiTheme="minorEastAsia" w:eastAsiaTheme="minorEastAsia" w:hAnsiTheme="minorEastAsia"/>
          <w:sz w:val="24"/>
          <w:szCs w:val="24"/>
        </w:rPr>
        <w:t>-</w:t>
      </w:r>
      <w:r w:rsidR="004C29C1">
        <w:rPr>
          <w:rFonts w:asciiTheme="minorEastAsia" w:eastAsiaTheme="minorEastAsia" w:hAnsiTheme="minor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7E72DA" w:rsidRPr="004C29C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7E72DA" w:rsidRPr="004C29C1">
        <w:rPr>
          <w:rFonts w:asciiTheme="minorEastAsia" w:eastAsiaTheme="minorEastAsia" w:hAnsiTheme="minorEastAsia" w:hint="eastAsia"/>
          <w:bCs/>
          <w:sz w:val="24"/>
          <w:szCs w:val="24"/>
        </w:rPr>
        <w:t>收端64QAM星座图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@</w:t>
      </w:r>
      <w:r w:rsidR="00A65251">
        <w:rPr>
          <w:rFonts w:asciiTheme="minorEastAsia" w:eastAsiaTheme="minorEastAsia" w:hAnsiTheme="minorEastAsia" w:hint="eastAsia"/>
          <w:bCs/>
          <w:sz w:val="24"/>
          <w:szCs w:val="24"/>
        </w:rPr>
        <w:t>15dB</w:t>
      </w:r>
    </w:p>
    <w:p w:rsidR="007E72DA" w:rsidRPr="004C29C1" w:rsidRDefault="007E72DA" w:rsidP="007E72DA">
      <w:pPr>
        <w:pStyle w:val="New"/>
        <w:jc w:val="center"/>
        <w:rPr>
          <w:rFonts w:asciiTheme="minorEastAsia" w:eastAsiaTheme="minorEastAsia" w:hAnsiTheme="minorEastAsia"/>
          <w:bCs/>
          <w:sz w:val="24"/>
          <w:szCs w:val="24"/>
        </w:rPr>
      </w:pPr>
      <w:r w:rsidRPr="004C29C1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2522220" cy="2016445"/>
            <wp:effectExtent l="0" t="0" r="0" b="0"/>
            <wp:docPr id="715" name="图片 10" descr="D:\Users\UniversityOfElectronic_Matlab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D:\Users\UniversityOfElectronic_Matlab\3.2.png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625" cy="203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5251" w:rsidRPr="004C29C1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712B6738" wp14:editId="2923C415">
            <wp:extent cx="2497001" cy="1996283"/>
            <wp:effectExtent l="0" t="0" r="0" b="0"/>
            <wp:docPr id="6" name="图片 12" descr="D:\Users\UniversityOfElectronic_Matlab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D:\Users\UniversityOfElectronic_Matlab\3.3.png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87" cy="200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2DA" w:rsidRPr="004C29C1" w:rsidRDefault="007E72DA" w:rsidP="007E72DA">
      <w:pPr>
        <w:pStyle w:val="New"/>
        <w:jc w:val="center"/>
        <w:rPr>
          <w:rFonts w:asciiTheme="minorEastAsia" w:eastAsiaTheme="minorEastAsia" w:hAnsiTheme="minorEastAsia"/>
          <w:bCs/>
          <w:sz w:val="24"/>
          <w:szCs w:val="24"/>
        </w:rPr>
      </w:pPr>
      <w:r w:rsidRPr="004C29C1">
        <w:rPr>
          <w:rFonts w:asciiTheme="minorEastAsia" w:eastAsiaTheme="minorEastAsia" w:hAnsiTheme="minorEastAsia" w:hint="eastAsia"/>
          <w:bCs/>
          <w:sz w:val="24"/>
          <w:szCs w:val="24"/>
        </w:rPr>
        <w:lastRenderedPageBreak/>
        <w:t>图</w:t>
      </w:r>
      <w:r w:rsidRPr="004C29C1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4C29C1">
        <w:rPr>
          <w:rFonts w:asciiTheme="minorEastAsia" w:eastAsiaTheme="minorEastAsia" w:hAnsiTheme="minorEastAsia"/>
          <w:sz w:val="24"/>
          <w:szCs w:val="24"/>
        </w:rPr>
        <w:t>-</w:t>
      </w:r>
      <w:r w:rsidR="004C29C1">
        <w:rPr>
          <w:rFonts w:asciiTheme="minorEastAsia" w:eastAsiaTheme="minorEastAsia" w:hAnsiTheme="minorEastAsia"/>
          <w:sz w:val="24"/>
          <w:szCs w:val="24"/>
        </w:rPr>
        <w:t>1</w:t>
      </w:r>
      <w:r w:rsidR="00A65251"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4C29C1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发端16QAM星座图</w:t>
      </w:r>
      <w:r w:rsidR="00A65251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</w:t>
      </w:r>
      <w:r w:rsidR="00A65251">
        <w:rPr>
          <w:rFonts w:asciiTheme="minorEastAsia" w:eastAsiaTheme="minorEastAsia" w:hAnsiTheme="minorEastAsia"/>
          <w:bCs/>
          <w:sz w:val="24"/>
          <w:szCs w:val="24"/>
        </w:rPr>
        <w:t xml:space="preserve">  </w:t>
      </w:r>
      <w:r w:rsidRPr="004C29C1">
        <w:rPr>
          <w:rFonts w:asciiTheme="minorEastAsia" w:eastAsiaTheme="minorEastAsia" w:hAnsiTheme="minorEastAsia" w:hint="eastAsia"/>
          <w:bCs/>
          <w:sz w:val="24"/>
          <w:szCs w:val="24"/>
        </w:rPr>
        <w:t>图</w:t>
      </w:r>
      <w:r w:rsidRPr="004C29C1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4C29C1">
        <w:rPr>
          <w:rFonts w:asciiTheme="minorEastAsia" w:eastAsiaTheme="minorEastAsia" w:hAnsiTheme="minorEastAsia"/>
          <w:sz w:val="24"/>
          <w:szCs w:val="24"/>
        </w:rPr>
        <w:t>-1</w:t>
      </w:r>
      <w:r w:rsidR="00A65251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4C29C1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收端16QAM星座图</w:t>
      </w:r>
      <w:r w:rsidR="00A65251">
        <w:rPr>
          <w:rFonts w:asciiTheme="minorEastAsia" w:eastAsiaTheme="minorEastAsia" w:hAnsiTheme="minorEastAsia" w:hint="eastAsia"/>
          <w:bCs/>
          <w:sz w:val="24"/>
          <w:szCs w:val="24"/>
        </w:rPr>
        <w:t>@15dB</w:t>
      </w:r>
    </w:p>
    <w:p w:rsidR="007E72DA" w:rsidRPr="004C29C1" w:rsidRDefault="007E72DA" w:rsidP="007E72DA">
      <w:pPr>
        <w:pStyle w:val="New"/>
        <w:jc w:val="center"/>
        <w:rPr>
          <w:rFonts w:asciiTheme="minorEastAsia" w:eastAsiaTheme="minorEastAsia" w:hAnsiTheme="minorEastAsia"/>
          <w:bCs/>
          <w:sz w:val="24"/>
          <w:szCs w:val="24"/>
        </w:rPr>
      </w:pPr>
      <w:del w:id="5" w:author="lynn" w:date="2021-05-19T22:01:00Z">
        <w:r w:rsidRPr="004C29C1" w:rsidDel="009D16BA">
          <w:rPr>
            <w:rFonts w:asciiTheme="minorEastAsia" w:eastAsiaTheme="minorEastAsia" w:hAnsiTheme="minorEastAsia"/>
            <w:noProof/>
            <w:sz w:val="24"/>
            <w:szCs w:val="24"/>
          </w:rPr>
          <w:drawing>
            <wp:inline distT="0" distB="0" distL="0" distR="0">
              <wp:extent cx="2457483" cy="1964690"/>
              <wp:effectExtent l="0" t="0" r="0" b="0"/>
              <wp:docPr id="717" name="图片 14" descr="D:\Users\UniversityOfElectronic_Matlab\3.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14" descr="D:\Users\UniversityOfElectronic_Matlab\3.2.png"/>
                      <pic:cNvPicPr>
                        <a:picLocks noChangeAspect="1" noChangeArrowheads="1"/>
                      </pic:cNvPicPr>
                    </pic:nvPicPr>
                    <pic:blipFill>
                      <a:blip r:embed="rId95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66403" cy="197182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  <w:ins w:id="6" w:author="lynn" w:date="2021-05-19T22:01:00Z">
        <w:r w:rsidR="009D16BA">
          <w:rPr>
            <w:noProof/>
          </w:rPr>
          <w:drawing>
            <wp:inline distT="0" distB="0" distL="0" distR="0" wp14:anchorId="50017029" wp14:editId="365D13E6">
              <wp:extent cx="2548044" cy="2007970"/>
              <wp:effectExtent l="0" t="0" r="0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325" cy="20263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7" w:author="lynn" w:date="2021-05-19T22:06:00Z">
        <w:r w:rsidR="00A65251" w:rsidRPr="004C29C1" w:rsidDel="009D16BA">
          <w:rPr>
            <w:rFonts w:asciiTheme="minorEastAsia" w:eastAsiaTheme="minorEastAsia" w:hAnsiTheme="minorEastAsia"/>
            <w:noProof/>
            <w:sz w:val="24"/>
            <w:szCs w:val="24"/>
          </w:rPr>
          <w:drawing>
            <wp:inline distT="0" distB="0" distL="0" distR="0" wp14:anchorId="7D699CCF" wp14:editId="57B1A689">
              <wp:extent cx="2476500" cy="1979893"/>
              <wp:effectExtent l="0" t="0" r="0" b="0"/>
              <wp:docPr id="10" name="图片 15" descr="D:\Users\UniversityOfElectronic_Matlab\3.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15" descr="D:\Users\UniversityOfElectronic_Matlab\3.3.png"/>
                      <pic:cNvPicPr>
                        <a:picLocks noChangeAspect="1" noChangeArrowheads="1"/>
                      </pic:cNvPicPr>
                    </pic:nvPicPr>
                    <pic:blipFill>
                      <a:blip r:embed="rId9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87827" cy="198894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  <w:ins w:id="8" w:author="lynn" w:date="2021-05-19T22:09:00Z">
        <w:r w:rsidR="009D16BA">
          <w:rPr>
            <w:noProof/>
          </w:rPr>
          <w:drawing>
            <wp:inline distT="0" distB="0" distL="0" distR="0" wp14:anchorId="4EAA196B" wp14:editId="1EF2F105">
              <wp:extent cx="2215142" cy="2023117"/>
              <wp:effectExtent l="0" t="0" r="0" b="0"/>
              <wp:docPr id="17" name="图片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8546" cy="20353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E72DA" w:rsidRPr="004C29C1" w:rsidRDefault="007E72DA" w:rsidP="007E72DA">
      <w:pPr>
        <w:pStyle w:val="New"/>
        <w:jc w:val="center"/>
        <w:rPr>
          <w:rFonts w:asciiTheme="minorEastAsia" w:eastAsiaTheme="minorEastAsia" w:hAnsiTheme="minorEastAsia"/>
          <w:bCs/>
          <w:sz w:val="24"/>
          <w:szCs w:val="24"/>
        </w:rPr>
      </w:pPr>
      <w:r w:rsidRPr="004C29C1">
        <w:rPr>
          <w:rFonts w:asciiTheme="minorEastAsia" w:eastAsiaTheme="minorEastAsia" w:hAnsiTheme="minorEastAsia" w:hint="eastAsia"/>
          <w:bCs/>
          <w:sz w:val="24"/>
          <w:szCs w:val="24"/>
        </w:rPr>
        <w:t>图</w:t>
      </w:r>
      <w:r w:rsidRPr="004C29C1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4C29C1">
        <w:rPr>
          <w:rFonts w:asciiTheme="minorEastAsia" w:eastAsiaTheme="minorEastAsia" w:hAnsiTheme="minorEastAsia"/>
          <w:sz w:val="24"/>
          <w:szCs w:val="24"/>
        </w:rPr>
        <w:t>-</w:t>
      </w:r>
      <w:r w:rsidR="004C29C1">
        <w:rPr>
          <w:rFonts w:asciiTheme="minorEastAsia" w:eastAsiaTheme="minorEastAsia" w:hAnsiTheme="minorEastAsia"/>
          <w:sz w:val="24"/>
          <w:szCs w:val="24"/>
        </w:rPr>
        <w:t>1</w:t>
      </w:r>
      <w:r w:rsidR="00A65251">
        <w:rPr>
          <w:rFonts w:asciiTheme="minorEastAsia" w:eastAsiaTheme="minorEastAsia" w:hAnsiTheme="minorEastAsia" w:hint="eastAsia"/>
          <w:sz w:val="24"/>
          <w:szCs w:val="24"/>
        </w:rPr>
        <w:t>6</w:t>
      </w:r>
      <w:r w:rsidRPr="004C29C1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发端</w:t>
      </w:r>
      <w:del w:id="9" w:author="lynn" w:date="2021-05-19T22:09:00Z">
        <w:r w:rsidRPr="004C29C1" w:rsidDel="009D16BA">
          <w:rPr>
            <w:rFonts w:asciiTheme="minorEastAsia" w:eastAsiaTheme="minorEastAsia" w:hAnsiTheme="minorEastAsia" w:hint="eastAsia"/>
            <w:bCs/>
            <w:sz w:val="24"/>
            <w:szCs w:val="24"/>
          </w:rPr>
          <w:delText>8QAM</w:delText>
        </w:r>
      </w:del>
      <w:ins w:id="10" w:author="lynn" w:date="2021-05-19T22:09:00Z">
        <w:r w:rsidR="009D16BA">
          <w:rPr>
            <w:rFonts w:asciiTheme="minorEastAsia" w:eastAsiaTheme="minorEastAsia" w:hAnsiTheme="minorEastAsia" w:hint="eastAsia"/>
            <w:bCs/>
            <w:sz w:val="24"/>
            <w:szCs w:val="24"/>
          </w:rPr>
          <w:t>QPSK</w:t>
        </w:r>
      </w:ins>
      <w:r w:rsidRPr="004C29C1">
        <w:rPr>
          <w:rFonts w:asciiTheme="minorEastAsia" w:eastAsiaTheme="minorEastAsia" w:hAnsiTheme="minorEastAsia" w:hint="eastAsia"/>
          <w:bCs/>
          <w:sz w:val="24"/>
          <w:szCs w:val="24"/>
        </w:rPr>
        <w:t>星座图</w:t>
      </w:r>
      <w:r w:rsidR="00A65251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</w:t>
      </w:r>
      <w:r w:rsidR="00A65251">
        <w:rPr>
          <w:rFonts w:asciiTheme="minorEastAsia" w:eastAsiaTheme="minorEastAsia" w:hAnsiTheme="minorEastAsia"/>
          <w:bCs/>
          <w:sz w:val="24"/>
          <w:szCs w:val="24"/>
        </w:rPr>
        <w:t xml:space="preserve">   </w:t>
      </w:r>
      <w:r w:rsidRPr="004C29C1">
        <w:rPr>
          <w:rFonts w:asciiTheme="minorEastAsia" w:eastAsiaTheme="minorEastAsia" w:hAnsiTheme="minorEastAsia" w:hint="eastAsia"/>
          <w:bCs/>
          <w:sz w:val="24"/>
          <w:szCs w:val="24"/>
        </w:rPr>
        <w:t>图</w:t>
      </w:r>
      <w:r w:rsidRPr="004C29C1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4C29C1">
        <w:rPr>
          <w:rFonts w:asciiTheme="minorEastAsia" w:eastAsiaTheme="minorEastAsia" w:hAnsiTheme="minorEastAsia"/>
          <w:sz w:val="24"/>
          <w:szCs w:val="24"/>
        </w:rPr>
        <w:t>-</w:t>
      </w:r>
      <w:r w:rsidRPr="004C29C1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A65251">
        <w:rPr>
          <w:rFonts w:asciiTheme="minorEastAsia" w:eastAsiaTheme="minorEastAsia" w:hAnsiTheme="minorEastAsia" w:hint="eastAsia"/>
          <w:sz w:val="24"/>
          <w:szCs w:val="24"/>
        </w:rPr>
        <w:t>7</w:t>
      </w:r>
      <w:r w:rsidRPr="004C29C1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收端</w:t>
      </w:r>
      <w:del w:id="11" w:author="lynn" w:date="2021-05-19T22:09:00Z">
        <w:r w:rsidRPr="004C29C1" w:rsidDel="009D16BA">
          <w:rPr>
            <w:rFonts w:asciiTheme="minorEastAsia" w:eastAsiaTheme="minorEastAsia" w:hAnsiTheme="minorEastAsia" w:hint="eastAsia"/>
            <w:bCs/>
            <w:sz w:val="24"/>
            <w:szCs w:val="24"/>
          </w:rPr>
          <w:delText>8QAM</w:delText>
        </w:r>
      </w:del>
      <w:ins w:id="12" w:author="lynn" w:date="2021-05-19T22:09:00Z">
        <w:r w:rsidR="009D16BA">
          <w:rPr>
            <w:rFonts w:asciiTheme="minorEastAsia" w:eastAsiaTheme="minorEastAsia" w:hAnsiTheme="minorEastAsia" w:hint="eastAsia"/>
            <w:bCs/>
            <w:sz w:val="24"/>
            <w:szCs w:val="24"/>
          </w:rPr>
          <w:t>QPSK</w:t>
        </w:r>
      </w:ins>
      <w:r w:rsidRPr="004C29C1">
        <w:rPr>
          <w:rFonts w:asciiTheme="minorEastAsia" w:eastAsiaTheme="minorEastAsia" w:hAnsiTheme="minorEastAsia" w:hint="eastAsia"/>
          <w:bCs/>
          <w:sz w:val="24"/>
          <w:szCs w:val="24"/>
        </w:rPr>
        <w:t>星座图</w:t>
      </w:r>
      <w:r w:rsidR="00A65251">
        <w:rPr>
          <w:rFonts w:asciiTheme="minorEastAsia" w:eastAsiaTheme="minorEastAsia" w:hAnsiTheme="minorEastAsia" w:hint="eastAsia"/>
          <w:bCs/>
          <w:sz w:val="24"/>
          <w:szCs w:val="24"/>
        </w:rPr>
        <w:t>@15dB</w:t>
      </w:r>
    </w:p>
    <w:p w:rsidR="00A65251" w:rsidRDefault="00A65251" w:rsidP="001838F2">
      <w:pPr>
        <w:ind w:firstLineChars="200" w:firstLine="480"/>
        <w:jc w:val="left"/>
        <w:rPr>
          <w:rFonts w:asciiTheme="minorEastAsia" w:hAnsiTheme="minorEastAsia"/>
          <w:bCs/>
          <w:sz w:val="24"/>
          <w:szCs w:val="24"/>
        </w:rPr>
      </w:pPr>
    </w:p>
    <w:p w:rsidR="007E72DA" w:rsidRPr="004C29C1" w:rsidRDefault="007E72DA" w:rsidP="001838F2">
      <w:pPr>
        <w:ind w:firstLineChars="200" w:firstLine="480"/>
        <w:jc w:val="left"/>
        <w:rPr>
          <w:rFonts w:asciiTheme="minorEastAsia" w:hAnsiTheme="minorEastAsia"/>
          <w:b/>
          <w:sz w:val="24"/>
          <w:szCs w:val="24"/>
        </w:rPr>
      </w:pPr>
      <w:r w:rsidRPr="004C29C1">
        <w:rPr>
          <w:rFonts w:asciiTheme="minorEastAsia" w:hAnsiTheme="minorEastAsia" w:hint="eastAsia"/>
          <w:bCs/>
          <w:sz w:val="24"/>
          <w:szCs w:val="24"/>
        </w:rPr>
        <w:t>由上面的图我们可以看出，在相同的信噪比下，64QAM星座图散乱严重，误码率为1.13*10^-1,数据无法正常解调；16QAM星座图部分发散，误码率为5.0*10^-3，数据勉强能够解调；</w:t>
      </w:r>
      <w:del w:id="13" w:author="lynn" w:date="2021-05-19T22:15:00Z">
        <w:r w:rsidRPr="004C29C1" w:rsidDel="005D5C28">
          <w:rPr>
            <w:rFonts w:asciiTheme="minorEastAsia" w:hAnsiTheme="minorEastAsia" w:hint="eastAsia"/>
            <w:bCs/>
            <w:sz w:val="24"/>
            <w:szCs w:val="24"/>
          </w:rPr>
          <w:delText>8QAM</w:delText>
        </w:r>
      </w:del>
      <w:ins w:id="14" w:author="lynn" w:date="2021-05-19T22:15:00Z">
        <w:r w:rsidR="005D5C28">
          <w:rPr>
            <w:rFonts w:asciiTheme="minorEastAsia" w:hAnsiTheme="minorEastAsia" w:hint="eastAsia"/>
            <w:bCs/>
            <w:sz w:val="24"/>
            <w:szCs w:val="24"/>
          </w:rPr>
          <w:t>QPSK</w:t>
        </w:r>
      </w:ins>
      <w:r w:rsidRPr="004C29C1">
        <w:rPr>
          <w:rFonts w:asciiTheme="minorEastAsia" w:hAnsiTheme="minorEastAsia" w:hint="eastAsia"/>
          <w:bCs/>
          <w:sz w:val="24"/>
          <w:szCs w:val="24"/>
        </w:rPr>
        <w:t>星座图较聚合，误码率为</w:t>
      </w:r>
      <w:del w:id="15" w:author="lynn" w:date="2021-05-19T22:34:00Z">
        <w:r w:rsidRPr="004C29C1" w:rsidDel="009057C4">
          <w:rPr>
            <w:rFonts w:asciiTheme="minorEastAsia" w:hAnsiTheme="minorEastAsia" w:hint="eastAsia"/>
            <w:bCs/>
            <w:sz w:val="24"/>
            <w:szCs w:val="24"/>
          </w:rPr>
          <w:delText>6</w:delText>
        </w:r>
      </w:del>
      <w:ins w:id="16" w:author="lynn" w:date="2021-05-19T22:34:00Z">
        <w:r w:rsidR="009057C4">
          <w:rPr>
            <w:rFonts w:asciiTheme="minorEastAsia" w:hAnsiTheme="minorEastAsia" w:hint="eastAsia"/>
            <w:bCs/>
            <w:sz w:val="24"/>
            <w:szCs w:val="24"/>
          </w:rPr>
          <w:t>7</w:t>
        </w:r>
      </w:ins>
      <w:r w:rsidRPr="004C29C1">
        <w:rPr>
          <w:rFonts w:asciiTheme="minorEastAsia" w:hAnsiTheme="minorEastAsia" w:hint="eastAsia"/>
          <w:bCs/>
          <w:sz w:val="24"/>
          <w:szCs w:val="24"/>
        </w:rPr>
        <w:t>.</w:t>
      </w:r>
      <w:del w:id="17" w:author="lynn" w:date="2021-05-19T22:34:00Z">
        <w:r w:rsidRPr="004C29C1" w:rsidDel="009057C4">
          <w:rPr>
            <w:rFonts w:asciiTheme="minorEastAsia" w:hAnsiTheme="minorEastAsia" w:hint="eastAsia"/>
            <w:bCs/>
            <w:sz w:val="24"/>
            <w:szCs w:val="24"/>
          </w:rPr>
          <w:delText>6</w:delText>
        </w:r>
      </w:del>
      <w:ins w:id="18" w:author="lynn" w:date="2021-05-19T22:34:00Z">
        <w:r w:rsidR="009057C4">
          <w:rPr>
            <w:rFonts w:asciiTheme="minorEastAsia" w:hAnsiTheme="minorEastAsia" w:hint="eastAsia"/>
            <w:bCs/>
            <w:sz w:val="24"/>
            <w:szCs w:val="24"/>
          </w:rPr>
          <w:t>5</w:t>
        </w:r>
      </w:ins>
      <w:r w:rsidRPr="004C29C1">
        <w:rPr>
          <w:rFonts w:asciiTheme="minorEastAsia" w:hAnsiTheme="minorEastAsia" w:hint="eastAsia"/>
          <w:bCs/>
          <w:sz w:val="24"/>
          <w:szCs w:val="24"/>
        </w:rPr>
        <w:t>*10^-</w:t>
      </w:r>
      <w:del w:id="19" w:author="lynn" w:date="2021-05-19T22:34:00Z">
        <w:r w:rsidRPr="004C29C1" w:rsidDel="009057C4">
          <w:rPr>
            <w:rFonts w:asciiTheme="minorEastAsia" w:hAnsiTheme="minorEastAsia" w:hint="eastAsia"/>
            <w:bCs/>
            <w:sz w:val="24"/>
            <w:szCs w:val="24"/>
          </w:rPr>
          <w:delText>4</w:delText>
        </w:r>
      </w:del>
      <w:ins w:id="20" w:author="lynn" w:date="2021-05-19T22:34:00Z">
        <w:r w:rsidR="009057C4">
          <w:rPr>
            <w:rFonts w:asciiTheme="minorEastAsia" w:hAnsiTheme="minorEastAsia" w:hint="eastAsia"/>
            <w:bCs/>
            <w:sz w:val="24"/>
            <w:szCs w:val="24"/>
          </w:rPr>
          <w:t>5</w:t>
        </w:r>
      </w:ins>
      <w:bookmarkStart w:id="21" w:name="_GoBack"/>
      <w:bookmarkEnd w:id="21"/>
      <w:r w:rsidRPr="004C29C1">
        <w:rPr>
          <w:rFonts w:asciiTheme="minorEastAsia" w:hAnsiTheme="minorEastAsia" w:hint="eastAsia"/>
          <w:bCs/>
          <w:sz w:val="24"/>
          <w:szCs w:val="24"/>
        </w:rPr>
        <w:t>，数据解调</w:t>
      </w:r>
      <w:del w:id="22" w:author="lynn" w:date="2021-05-19T22:15:00Z">
        <w:r w:rsidRPr="004C29C1" w:rsidDel="005D5C28">
          <w:rPr>
            <w:rFonts w:asciiTheme="minorEastAsia" w:hAnsiTheme="minorEastAsia" w:hint="eastAsia"/>
            <w:bCs/>
            <w:sz w:val="24"/>
            <w:szCs w:val="24"/>
          </w:rPr>
          <w:delText>基本</w:delText>
        </w:r>
      </w:del>
      <w:r w:rsidRPr="004C29C1">
        <w:rPr>
          <w:rFonts w:asciiTheme="minorEastAsia" w:hAnsiTheme="minorEastAsia" w:hint="eastAsia"/>
          <w:bCs/>
          <w:sz w:val="24"/>
          <w:szCs w:val="24"/>
        </w:rPr>
        <w:t>正确。由以上我们可以知道虽然高阶调制可以提高信道的利用率，但是其对噪声</w:t>
      </w:r>
      <w:ins w:id="23" w:author="lynn" w:date="2021-05-19T22:16:00Z">
        <w:r w:rsidR="005D5C28">
          <w:rPr>
            <w:rFonts w:asciiTheme="minorEastAsia" w:hAnsiTheme="minorEastAsia" w:hint="eastAsia"/>
            <w:bCs/>
            <w:sz w:val="24"/>
            <w:szCs w:val="24"/>
          </w:rPr>
          <w:t>和多径</w:t>
        </w:r>
      </w:ins>
      <w:r w:rsidRPr="004C29C1">
        <w:rPr>
          <w:rFonts w:asciiTheme="minorEastAsia" w:hAnsiTheme="minorEastAsia" w:hint="eastAsia"/>
          <w:bCs/>
          <w:sz w:val="24"/>
          <w:szCs w:val="24"/>
        </w:rPr>
        <w:t>变得更加敏感。</w:t>
      </w:r>
    </w:p>
    <w:p w:rsidR="0076140D" w:rsidRPr="004C29C1" w:rsidRDefault="0076140D">
      <w:pPr>
        <w:widowControl/>
        <w:jc w:val="left"/>
        <w:rPr>
          <w:rFonts w:asciiTheme="minorEastAsia" w:hAnsiTheme="minorEastAsia"/>
        </w:rPr>
      </w:pPr>
    </w:p>
    <w:sectPr w:rsidR="0076140D" w:rsidRPr="004C29C1" w:rsidSect="00161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06D" w:rsidRDefault="005A306D" w:rsidP="000B5935">
      <w:r>
        <w:separator/>
      </w:r>
    </w:p>
  </w:endnote>
  <w:endnote w:type="continuationSeparator" w:id="0">
    <w:p w:rsidR="005A306D" w:rsidRDefault="005A306D" w:rsidP="000B5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06D" w:rsidRDefault="005A306D" w:rsidP="000B5935">
      <w:r>
        <w:separator/>
      </w:r>
    </w:p>
  </w:footnote>
  <w:footnote w:type="continuationSeparator" w:id="0">
    <w:p w:rsidR="005A306D" w:rsidRDefault="005A306D" w:rsidP="000B5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6D02"/>
    <w:multiLevelType w:val="hybridMultilevel"/>
    <w:tmpl w:val="777C51B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E80754"/>
    <w:multiLevelType w:val="hybridMultilevel"/>
    <w:tmpl w:val="63A41874"/>
    <w:lvl w:ilvl="0" w:tplc="57ACE7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DA192A"/>
    <w:multiLevelType w:val="hybridMultilevel"/>
    <w:tmpl w:val="369A3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563F42"/>
    <w:multiLevelType w:val="multilevel"/>
    <w:tmpl w:val="5B563F4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776499"/>
    <w:multiLevelType w:val="hybridMultilevel"/>
    <w:tmpl w:val="FA3442C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E42659"/>
    <w:multiLevelType w:val="hybridMultilevel"/>
    <w:tmpl w:val="E1367C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ynn">
    <w15:presenceInfo w15:providerId="None" w15:userId="lyn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140D"/>
    <w:rsid w:val="00046141"/>
    <w:rsid w:val="000A1200"/>
    <w:rsid w:val="000A222E"/>
    <w:rsid w:val="000B5935"/>
    <w:rsid w:val="00136915"/>
    <w:rsid w:val="001619ED"/>
    <w:rsid w:val="001838F2"/>
    <w:rsid w:val="002F05D3"/>
    <w:rsid w:val="004950E3"/>
    <w:rsid w:val="004C29C1"/>
    <w:rsid w:val="004D4F06"/>
    <w:rsid w:val="004E494E"/>
    <w:rsid w:val="00520A95"/>
    <w:rsid w:val="005767D0"/>
    <w:rsid w:val="005A306D"/>
    <w:rsid w:val="005C5052"/>
    <w:rsid w:val="005D5C28"/>
    <w:rsid w:val="005F11F5"/>
    <w:rsid w:val="006414E9"/>
    <w:rsid w:val="006D3F36"/>
    <w:rsid w:val="006F7968"/>
    <w:rsid w:val="00726C74"/>
    <w:rsid w:val="00731EF4"/>
    <w:rsid w:val="0076140D"/>
    <w:rsid w:val="007D5892"/>
    <w:rsid w:val="007E72DA"/>
    <w:rsid w:val="00836154"/>
    <w:rsid w:val="008A155F"/>
    <w:rsid w:val="009057C4"/>
    <w:rsid w:val="009D16BA"/>
    <w:rsid w:val="00A037CF"/>
    <w:rsid w:val="00A33E89"/>
    <w:rsid w:val="00A65251"/>
    <w:rsid w:val="00AF2863"/>
    <w:rsid w:val="00B12C44"/>
    <w:rsid w:val="00B12D82"/>
    <w:rsid w:val="00B84939"/>
    <w:rsid w:val="00BC5800"/>
    <w:rsid w:val="00BF7CDD"/>
    <w:rsid w:val="00C346F4"/>
    <w:rsid w:val="00C82831"/>
    <w:rsid w:val="00D005B3"/>
    <w:rsid w:val="00D5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4B9715-9879-4F63-ACE9-86F9FA99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9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40D"/>
    <w:pPr>
      <w:ind w:firstLineChars="200" w:firstLine="420"/>
    </w:pPr>
  </w:style>
  <w:style w:type="character" w:customStyle="1" w:styleId="MTDisplayEquationChar">
    <w:name w:val="MTDisplayEquation Char"/>
    <w:link w:val="MTDisplayEquation"/>
    <w:rsid w:val="007D5892"/>
    <w:rPr>
      <w:sz w:val="24"/>
    </w:rPr>
  </w:style>
  <w:style w:type="paragraph" w:styleId="a4">
    <w:name w:val="caption"/>
    <w:basedOn w:val="a"/>
    <w:next w:val="a"/>
    <w:uiPriority w:val="35"/>
    <w:qFormat/>
    <w:rsid w:val="007D5892"/>
    <w:rPr>
      <w:rFonts w:ascii="Arial" w:eastAsia="黑体" w:hAnsi="Arial" w:cs="Arial"/>
      <w:sz w:val="20"/>
      <w:szCs w:val="20"/>
    </w:rPr>
  </w:style>
  <w:style w:type="paragraph" w:customStyle="1" w:styleId="MTDisplayEquation">
    <w:name w:val="MTDisplayEquation"/>
    <w:basedOn w:val="a"/>
    <w:next w:val="a"/>
    <w:link w:val="MTDisplayEquationChar"/>
    <w:rsid w:val="007D5892"/>
    <w:pPr>
      <w:tabs>
        <w:tab w:val="center" w:pos="4160"/>
        <w:tab w:val="right" w:pos="8300"/>
      </w:tabs>
      <w:spacing w:before="120" w:after="120" w:line="360" w:lineRule="auto"/>
      <w:jc w:val="right"/>
    </w:pPr>
    <w:rPr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7D589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D5892"/>
    <w:rPr>
      <w:sz w:val="18"/>
      <w:szCs w:val="18"/>
    </w:rPr>
  </w:style>
  <w:style w:type="character" w:customStyle="1" w:styleId="Char">
    <w:name w:val="论文正文 Char"/>
    <w:link w:val="a7"/>
    <w:rsid w:val="00B84939"/>
    <w:rPr>
      <w:sz w:val="24"/>
    </w:rPr>
  </w:style>
  <w:style w:type="paragraph" w:customStyle="1" w:styleId="a7">
    <w:name w:val="论文正文"/>
    <w:link w:val="Char"/>
    <w:qFormat/>
    <w:rsid w:val="00B84939"/>
    <w:pPr>
      <w:spacing w:line="400" w:lineRule="exact"/>
      <w:ind w:firstLineChars="200" w:firstLine="480"/>
    </w:pPr>
    <w:rPr>
      <w:sz w:val="24"/>
    </w:rPr>
  </w:style>
  <w:style w:type="paragraph" w:customStyle="1" w:styleId="New">
    <w:name w:val="正文 New"/>
    <w:rsid w:val="00B849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8">
    <w:name w:val="header"/>
    <w:basedOn w:val="a"/>
    <w:link w:val="a9"/>
    <w:uiPriority w:val="99"/>
    <w:unhideWhenUsed/>
    <w:rsid w:val="000B5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B593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B5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B5935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4C29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4C29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2.jpeg"/><Relationship Id="rId89" Type="http://schemas.openxmlformats.org/officeDocument/2006/relationships/image" Target="media/image47.jpeg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5" Type="http://schemas.openxmlformats.org/officeDocument/2006/relationships/footnotes" Target="footnotes.xml"/><Relationship Id="rId90" Type="http://schemas.openxmlformats.org/officeDocument/2006/relationships/image" Target="media/image48.png"/><Relationship Id="rId95" Type="http://schemas.openxmlformats.org/officeDocument/2006/relationships/image" Target="media/image53.png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8.jpeg"/><Relationship Id="rId85" Type="http://schemas.openxmlformats.org/officeDocument/2006/relationships/image" Target="media/image43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image" Target="media/image41.png"/><Relationship Id="rId88" Type="http://schemas.openxmlformats.org/officeDocument/2006/relationships/image" Target="media/image46.jpeg"/><Relationship Id="rId91" Type="http://schemas.openxmlformats.org/officeDocument/2006/relationships/image" Target="media/image49.png"/><Relationship Id="rId96" Type="http://schemas.openxmlformats.org/officeDocument/2006/relationships/image" Target="media/image5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image" Target="media/image39.png"/><Relationship Id="rId86" Type="http://schemas.openxmlformats.org/officeDocument/2006/relationships/image" Target="media/image44.jpeg"/><Relationship Id="rId94" Type="http://schemas.openxmlformats.org/officeDocument/2006/relationships/image" Target="media/image52.png"/><Relationship Id="rId99" Type="http://schemas.openxmlformats.org/officeDocument/2006/relationships/fontTable" Target="fontTable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image" Target="media/image55.png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Relationship Id="rId92" Type="http://schemas.openxmlformats.org/officeDocument/2006/relationships/image" Target="media/image50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image" Target="media/image45.png"/><Relationship Id="rId61" Type="http://schemas.openxmlformats.org/officeDocument/2006/relationships/oleObject" Target="embeddings/oleObject27.bin"/><Relationship Id="rId82" Type="http://schemas.openxmlformats.org/officeDocument/2006/relationships/image" Target="media/image40.png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microsoft.com/office/2011/relationships/people" Target="peop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image" Target="media/image51.png"/><Relationship Id="rId98" Type="http://schemas.openxmlformats.org/officeDocument/2006/relationships/image" Target="media/image56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lynn</cp:lastModifiedBy>
  <cp:revision>4</cp:revision>
  <dcterms:created xsi:type="dcterms:W3CDTF">2021-05-19T14:16:00Z</dcterms:created>
  <dcterms:modified xsi:type="dcterms:W3CDTF">2021-05-19T14:34:00Z</dcterms:modified>
</cp:coreProperties>
</file>