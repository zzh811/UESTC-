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40D" w:rsidRPr="006B72C7" w:rsidRDefault="0076140D" w:rsidP="0076140D">
      <w:pPr>
        <w:pStyle w:val="a3"/>
        <w:numPr>
          <w:ilvl w:val="0"/>
          <w:numId w:val="1"/>
        </w:numPr>
        <w:ind w:firstLineChars="0"/>
        <w:rPr>
          <w:rFonts w:asciiTheme="minorEastAsia" w:hAnsiTheme="minorEastAsia"/>
          <w:sz w:val="28"/>
          <w:szCs w:val="28"/>
        </w:rPr>
      </w:pPr>
      <w:r w:rsidRPr="006B72C7">
        <w:rPr>
          <w:rFonts w:asciiTheme="minorEastAsia" w:hAnsiTheme="minorEastAsia" w:hint="eastAsia"/>
          <w:sz w:val="28"/>
          <w:szCs w:val="28"/>
        </w:rPr>
        <w:t>实验目的</w:t>
      </w:r>
    </w:p>
    <w:p w:rsidR="0076140D" w:rsidRPr="006B72C7" w:rsidRDefault="0076140D" w:rsidP="0076140D">
      <w:pPr>
        <w:jc w:val="left"/>
        <w:rPr>
          <w:rFonts w:asciiTheme="minorEastAsia" w:hAnsiTheme="minorEastAsia"/>
          <w:sz w:val="24"/>
          <w:szCs w:val="24"/>
        </w:rPr>
      </w:pPr>
      <w:r w:rsidRPr="006B72C7">
        <w:rPr>
          <w:rFonts w:asciiTheme="minorEastAsia" w:hAnsiTheme="minorEastAsia" w:hint="eastAsia"/>
          <w:sz w:val="24"/>
          <w:szCs w:val="24"/>
        </w:rPr>
        <w:t>1、熟悉无线信道多径效应产生原因及基本特性；</w:t>
      </w:r>
    </w:p>
    <w:p w:rsidR="0076140D" w:rsidRPr="006B72C7" w:rsidRDefault="0076140D" w:rsidP="0076140D">
      <w:pPr>
        <w:jc w:val="left"/>
        <w:rPr>
          <w:rFonts w:asciiTheme="minorEastAsia" w:hAnsiTheme="minorEastAsia"/>
          <w:sz w:val="24"/>
          <w:szCs w:val="24"/>
        </w:rPr>
      </w:pPr>
      <w:r w:rsidRPr="006B72C7">
        <w:rPr>
          <w:rFonts w:asciiTheme="minorEastAsia" w:hAnsiTheme="minorEastAsia" w:hint="eastAsia"/>
          <w:sz w:val="24"/>
          <w:szCs w:val="24"/>
        </w:rPr>
        <w:t>2、了解信道噪声的基本特性。</w:t>
      </w:r>
    </w:p>
    <w:p w:rsidR="0076140D" w:rsidRPr="006B72C7" w:rsidRDefault="0076140D" w:rsidP="0076140D">
      <w:pPr>
        <w:pStyle w:val="a3"/>
        <w:ind w:left="420" w:firstLineChars="0" w:firstLine="0"/>
        <w:rPr>
          <w:rFonts w:asciiTheme="minorEastAsia" w:hAnsiTheme="minorEastAsia"/>
        </w:rPr>
      </w:pPr>
    </w:p>
    <w:p w:rsidR="0076140D" w:rsidRPr="006B72C7" w:rsidRDefault="0076140D" w:rsidP="0076140D">
      <w:pPr>
        <w:pStyle w:val="a3"/>
        <w:numPr>
          <w:ilvl w:val="0"/>
          <w:numId w:val="1"/>
        </w:numPr>
        <w:ind w:firstLineChars="0"/>
        <w:rPr>
          <w:rFonts w:asciiTheme="minorEastAsia" w:hAnsiTheme="minorEastAsia"/>
          <w:sz w:val="28"/>
          <w:szCs w:val="28"/>
        </w:rPr>
      </w:pPr>
      <w:r w:rsidRPr="006B72C7">
        <w:rPr>
          <w:rFonts w:asciiTheme="minorEastAsia" w:hAnsiTheme="minorEastAsia" w:hint="eastAsia"/>
          <w:sz w:val="28"/>
          <w:szCs w:val="28"/>
        </w:rPr>
        <w:t>实验原理</w:t>
      </w:r>
    </w:p>
    <w:p w:rsidR="007D5892" w:rsidRPr="006B72C7" w:rsidRDefault="007D5892" w:rsidP="007D5892">
      <w:pPr>
        <w:rPr>
          <w:rFonts w:asciiTheme="minorEastAsia" w:hAnsiTheme="minorEastAsia"/>
          <w:b/>
          <w:bCs/>
          <w:sz w:val="24"/>
          <w:szCs w:val="24"/>
        </w:rPr>
      </w:pPr>
      <w:r w:rsidRPr="006B72C7">
        <w:rPr>
          <w:rFonts w:asciiTheme="minorEastAsia" w:hAnsiTheme="minorEastAsia"/>
          <w:b/>
          <w:sz w:val="24"/>
          <w:szCs w:val="24"/>
        </w:rPr>
        <w:t>1、多径效应产生的原因</w:t>
      </w:r>
    </w:p>
    <w:p w:rsidR="007D5892" w:rsidRPr="006B72C7" w:rsidRDefault="007D5892" w:rsidP="007D5892">
      <w:pPr>
        <w:ind w:firstLine="420"/>
        <w:rPr>
          <w:rFonts w:asciiTheme="minorEastAsia" w:hAnsiTheme="minorEastAsia"/>
          <w:sz w:val="24"/>
          <w:szCs w:val="24"/>
        </w:rPr>
      </w:pPr>
      <w:r w:rsidRPr="006B72C7">
        <w:rPr>
          <w:rFonts w:asciiTheme="minorEastAsia" w:hAnsiTheme="minorEastAsia"/>
          <w:sz w:val="24"/>
          <w:szCs w:val="24"/>
        </w:rPr>
        <w:t>电磁波在传输过程中受到周围地形地物的作用将会发生反射、绕射和散射。</w:t>
      </w:r>
    </w:p>
    <w:p w:rsidR="007D5892" w:rsidRPr="006B72C7" w:rsidRDefault="007D5892" w:rsidP="007D5892">
      <w:pPr>
        <w:ind w:firstLine="420"/>
        <w:rPr>
          <w:rFonts w:asciiTheme="minorEastAsia" w:hAnsiTheme="minorEastAsia"/>
          <w:sz w:val="24"/>
          <w:szCs w:val="24"/>
        </w:rPr>
      </w:pPr>
      <w:r w:rsidRPr="006B72C7">
        <w:rPr>
          <w:rFonts w:asciiTheme="minorEastAsia" w:hAnsiTheme="minorEastAsia"/>
          <w:sz w:val="24"/>
          <w:szCs w:val="24"/>
        </w:rPr>
        <w:t>反射：反射发生于地球、建筑物的表面，当电磁波遇到比其波长大得多的物体时就会发生反射。</w:t>
      </w:r>
    </w:p>
    <w:p w:rsidR="007D5892" w:rsidRPr="006B72C7" w:rsidRDefault="007D5892" w:rsidP="007D5892">
      <w:pPr>
        <w:ind w:firstLine="420"/>
        <w:rPr>
          <w:rFonts w:asciiTheme="minorEastAsia" w:hAnsiTheme="minorEastAsia"/>
          <w:sz w:val="24"/>
          <w:szCs w:val="24"/>
        </w:rPr>
      </w:pPr>
      <w:r w:rsidRPr="006B72C7">
        <w:rPr>
          <w:rFonts w:asciiTheme="minorEastAsia" w:hAnsiTheme="minorEastAsia"/>
          <w:sz w:val="24"/>
          <w:szCs w:val="24"/>
        </w:rPr>
        <w:t>绕射：当接收机和发射机之间的无线路径被尖锐的边缘阻挡时会发生绕射。绕射产生波的弯曲，使得电磁波可以传播到阻挡体的背面。</w:t>
      </w:r>
    </w:p>
    <w:p w:rsidR="007D5892" w:rsidRPr="006B72C7" w:rsidRDefault="007D5892" w:rsidP="007D5892">
      <w:pPr>
        <w:ind w:firstLine="420"/>
        <w:rPr>
          <w:rFonts w:asciiTheme="minorEastAsia" w:hAnsiTheme="minorEastAsia"/>
          <w:sz w:val="24"/>
          <w:szCs w:val="24"/>
        </w:rPr>
      </w:pPr>
      <w:r w:rsidRPr="006B72C7">
        <w:rPr>
          <w:rFonts w:asciiTheme="minorEastAsia" w:hAnsiTheme="minorEastAsia"/>
          <w:sz w:val="24"/>
          <w:szCs w:val="24"/>
        </w:rPr>
        <w:t>散射：散射波产生于粗糙的表面、小物体或其他不规则物体。</w:t>
      </w:r>
    </w:p>
    <w:p w:rsidR="007D5892" w:rsidRPr="006B72C7" w:rsidRDefault="007D5892" w:rsidP="007D5892">
      <w:pPr>
        <w:ind w:firstLine="420"/>
        <w:rPr>
          <w:rFonts w:asciiTheme="minorEastAsia" w:hAnsiTheme="minorEastAsia"/>
          <w:sz w:val="24"/>
          <w:szCs w:val="24"/>
        </w:rPr>
      </w:pPr>
      <w:r w:rsidRPr="006B72C7">
        <w:rPr>
          <w:rFonts w:asciiTheme="minorEastAsia" w:hAnsiTheme="minorEastAsia"/>
          <w:sz w:val="24"/>
          <w:szCs w:val="24"/>
        </w:rPr>
        <w:t>由于环境对电磁波传输的影响，当电磁波传输到移动台的天线时，信号不是从单一路径而来，而是许多路径的多个信号叠加，这就是多径效应。一般来说在四种传播</w:t>
      </w:r>
      <w:r w:rsidRPr="006B72C7">
        <w:rPr>
          <w:rFonts w:asciiTheme="minorEastAsia" w:hAnsiTheme="minorEastAsia" w:hint="eastAsia"/>
          <w:sz w:val="24"/>
          <w:szCs w:val="24"/>
        </w:rPr>
        <w:t>方式</w:t>
      </w:r>
      <w:r w:rsidRPr="006B72C7">
        <w:rPr>
          <w:rFonts w:asciiTheme="minorEastAsia" w:hAnsiTheme="minorEastAsia"/>
          <w:sz w:val="24"/>
          <w:szCs w:val="24"/>
        </w:rPr>
        <w:t>中，存在视距路径时，直射波能量最强，是接收信号中最主要的部分；反射波和绕射波能量较低，是造成多径效应的主要因素；散射波的能量最小。电磁波通过的各个路径长度不同，所以各个路径电磁波到达接收机的时间不同，</w:t>
      </w:r>
      <w:r w:rsidRPr="006B72C7">
        <w:rPr>
          <w:rFonts w:asciiTheme="minorEastAsia" w:hAnsiTheme="minorEastAsia" w:hint="eastAsia"/>
          <w:sz w:val="24"/>
          <w:szCs w:val="24"/>
        </w:rPr>
        <w:t>幅度不同，</w:t>
      </w:r>
      <w:r w:rsidRPr="006B72C7">
        <w:rPr>
          <w:rFonts w:asciiTheme="minorEastAsia" w:hAnsiTheme="minorEastAsia"/>
          <w:sz w:val="24"/>
          <w:szCs w:val="24"/>
        </w:rPr>
        <w:t>相位也不同。不同相位的多个信号在接收端叠加，有时是同</w:t>
      </w:r>
      <w:r w:rsidRPr="006B72C7">
        <w:rPr>
          <w:rFonts w:asciiTheme="minorEastAsia" w:hAnsiTheme="minorEastAsia" w:hint="eastAsia"/>
          <w:sz w:val="24"/>
          <w:szCs w:val="24"/>
        </w:rPr>
        <w:t>相</w:t>
      </w:r>
      <w:r w:rsidRPr="006B72C7">
        <w:rPr>
          <w:rFonts w:asciiTheme="minorEastAsia" w:hAnsiTheme="minorEastAsia"/>
          <w:sz w:val="24"/>
          <w:szCs w:val="24"/>
        </w:rPr>
        <w:t>叠加而增强</w:t>
      </w:r>
      <w:r w:rsidRPr="006B72C7">
        <w:rPr>
          <w:rFonts w:asciiTheme="minorEastAsia" w:hAnsiTheme="minorEastAsia" w:hint="eastAsia"/>
          <w:sz w:val="24"/>
          <w:szCs w:val="24"/>
        </w:rPr>
        <w:t>，</w:t>
      </w:r>
      <w:r w:rsidRPr="006B72C7">
        <w:rPr>
          <w:rFonts w:asciiTheme="minorEastAsia" w:hAnsiTheme="minorEastAsia"/>
          <w:sz w:val="24"/>
          <w:szCs w:val="24"/>
        </w:rPr>
        <w:t>有的是反</w:t>
      </w:r>
      <w:r w:rsidRPr="006B72C7">
        <w:rPr>
          <w:rFonts w:asciiTheme="minorEastAsia" w:hAnsiTheme="minorEastAsia" w:hint="eastAsia"/>
          <w:sz w:val="24"/>
          <w:szCs w:val="24"/>
        </w:rPr>
        <w:t>相</w:t>
      </w:r>
      <w:r w:rsidRPr="006B72C7">
        <w:rPr>
          <w:rFonts w:asciiTheme="minorEastAsia" w:hAnsiTheme="minorEastAsia"/>
          <w:sz w:val="24"/>
          <w:szCs w:val="24"/>
        </w:rPr>
        <w:t>叠加而减弱。这样接收信号的幅度将会急剧变化，产生了所谓的多径衰弱。</w:t>
      </w:r>
    </w:p>
    <w:p w:rsidR="007D5892" w:rsidRPr="006B72C7" w:rsidRDefault="007D5892" w:rsidP="007D5892">
      <w:pPr>
        <w:rPr>
          <w:rFonts w:asciiTheme="minorEastAsia" w:hAnsiTheme="minorEastAsia"/>
          <w:sz w:val="24"/>
          <w:szCs w:val="24"/>
        </w:rPr>
      </w:pPr>
      <w:r w:rsidRPr="006B72C7">
        <w:rPr>
          <w:rFonts w:asciiTheme="minorEastAsia" w:hAnsiTheme="minorEastAsia"/>
          <w:b/>
          <w:sz w:val="24"/>
          <w:szCs w:val="24"/>
        </w:rPr>
        <w:t>2、多径效应的基本特性</w:t>
      </w:r>
    </w:p>
    <w:p w:rsidR="007D5892" w:rsidRPr="006B72C7" w:rsidRDefault="007D5892" w:rsidP="007D5892">
      <w:pPr>
        <w:rPr>
          <w:rFonts w:asciiTheme="minorEastAsia" w:hAnsiTheme="minorEastAsia"/>
          <w:sz w:val="24"/>
          <w:szCs w:val="24"/>
        </w:rPr>
      </w:pPr>
      <w:r w:rsidRPr="006B72C7">
        <w:rPr>
          <w:rFonts w:asciiTheme="minorEastAsia" w:hAnsiTheme="minorEastAsia"/>
          <w:sz w:val="24"/>
          <w:szCs w:val="24"/>
        </w:rPr>
        <w:tab/>
        <w:t>多径效应的基本特性表现在信号幅度的衰弱和时延扩展。</w:t>
      </w:r>
    </w:p>
    <w:p w:rsidR="007D5892" w:rsidRPr="006B72C7" w:rsidRDefault="007D5892" w:rsidP="007D5892">
      <w:pPr>
        <w:ind w:firstLine="420"/>
        <w:rPr>
          <w:rFonts w:asciiTheme="minorEastAsia" w:hAnsiTheme="minorEastAsia"/>
          <w:sz w:val="24"/>
          <w:szCs w:val="24"/>
        </w:rPr>
      </w:pPr>
      <w:r w:rsidRPr="006B72C7">
        <w:rPr>
          <w:rFonts w:asciiTheme="minorEastAsia" w:hAnsiTheme="minorEastAsia"/>
          <w:sz w:val="24"/>
          <w:szCs w:val="24"/>
        </w:rPr>
        <w:t>从空间上来说，与慢衰落不同，多径效应表现为接收信号的幅度随着移动台移动位置变化而剧烈变动。多径效应快速衰落的特性使得在较小区域内在某些位置的信号处于深衰落，信号强度急剧下降，甚至低于接收机的灵敏度，无法正常通信。</w:t>
      </w:r>
    </w:p>
    <w:p w:rsidR="007D5892" w:rsidRPr="006B72C7" w:rsidRDefault="007D5892" w:rsidP="007D5892">
      <w:pPr>
        <w:ind w:firstLine="420"/>
        <w:rPr>
          <w:rFonts w:asciiTheme="minorEastAsia" w:hAnsiTheme="minorEastAsia"/>
          <w:sz w:val="24"/>
          <w:szCs w:val="24"/>
        </w:rPr>
      </w:pPr>
      <w:r w:rsidRPr="006B72C7">
        <w:rPr>
          <w:rFonts w:asciiTheme="minorEastAsia" w:hAnsiTheme="minorEastAsia"/>
          <w:sz w:val="24"/>
          <w:szCs w:val="24"/>
        </w:rPr>
        <w:t>从时间上来说，由于信号的传播路径不同，当基站发出一个脉冲信号时，接收信号不仅包含该脉冲，还将包括此脉冲的各个</w:t>
      </w:r>
      <w:r w:rsidRPr="006B72C7">
        <w:rPr>
          <w:rFonts w:asciiTheme="minorEastAsia" w:hAnsiTheme="minorEastAsia" w:hint="eastAsia"/>
          <w:sz w:val="24"/>
          <w:szCs w:val="24"/>
        </w:rPr>
        <w:t>多径</w:t>
      </w:r>
      <w:r w:rsidRPr="006B72C7">
        <w:rPr>
          <w:rFonts w:asciiTheme="minorEastAsia" w:hAnsiTheme="minorEastAsia"/>
          <w:sz w:val="24"/>
          <w:szCs w:val="24"/>
        </w:rPr>
        <w:t>时延信号，这种由于多径效应引起的接收信号中脉冲的宽度扩展现象称为时延扩展。时延扩展的存在引</w:t>
      </w:r>
      <w:r w:rsidRPr="006B72C7">
        <w:rPr>
          <w:rFonts w:asciiTheme="minorEastAsia" w:hAnsiTheme="minorEastAsia" w:hint="eastAsia"/>
          <w:sz w:val="24"/>
          <w:szCs w:val="24"/>
        </w:rPr>
        <w:t>起</w:t>
      </w:r>
      <w:r w:rsidRPr="006B72C7">
        <w:rPr>
          <w:rFonts w:asciiTheme="minorEastAsia" w:hAnsiTheme="minorEastAsia"/>
          <w:sz w:val="24"/>
          <w:szCs w:val="24"/>
        </w:rPr>
        <w:t>了码间串扰，降低了通信系统的抗噪性能。</w:t>
      </w:r>
    </w:p>
    <w:p w:rsidR="007D5892" w:rsidRPr="006B72C7" w:rsidRDefault="007D5892" w:rsidP="007D5892">
      <w:pPr>
        <w:ind w:firstLine="420"/>
        <w:jc w:val="center"/>
        <w:rPr>
          <w:rFonts w:asciiTheme="minorEastAsia" w:hAnsiTheme="minorEastAsia"/>
          <w:sz w:val="24"/>
          <w:szCs w:val="24"/>
        </w:rPr>
      </w:pPr>
      <w:r w:rsidRPr="006B72C7">
        <w:rPr>
          <w:rFonts w:asciiTheme="minorEastAsia" w:hAnsiTheme="minorEastAsia"/>
          <w:noProof/>
          <w:sz w:val="24"/>
          <w:szCs w:val="24"/>
        </w:rPr>
        <w:drawing>
          <wp:inline distT="0" distB="0" distL="0" distR="0">
            <wp:extent cx="2470150" cy="1521460"/>
            <wp:effectExtent l="19050" t="0" r="6350" b="0"/>
            <wp:docPr id="113" name="图片 480" descr="1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0" descr="1改"/>
                    <pic:cNvPicPr>
                      <a:picLocks noChangeAspect="1" noChangeArrowheads="1"/>
                    </pic:cNvPicPr>
                  </pic:nvPicPr>
                  <pic:blipFill>
                    <a:blip r:embed="rId7" cstate="print"/>
                    <a:srcRect/>
                    <a:stretch>
                      <a:fillRect/>
                    </a:stretch>
                  </pic:blipFill>
                  <pic:spPr bwMode="auto">
                    <a:xfrm>
                      <a:off x="0" y="0"/>
                      <a:ext cx="2470150" cy="1521460"/>
                    </a:xfrm>
                    <a:prstGeom prst="rect">
                      <a:avLst/>
                    </a:prstGeom>
                    <a:noFill/>
                    <a:ln w="9525">
                      <a:noFill/>
                      <a:miter lim="800000"/>
                      <a:headEnd/>
                      <a:tailEnd/>
                    </a:ln>
                  </pic:spPr>
                </pic:pic>
              </a:graphicData>
            </a:graphic>
          </wp:inline>
        </w:drawing>
      </w:r>
    </w:p>
    <w:p w:rsidR="007D5892" w:rsidRPr="006B72C7" w:rsidRDefault="007D5892" w:rsidP="007D5892">
      <w:pPr>
        <w:jc w:val="center"/>
        <w:rPr>
          <w:rFonts w:asciiTheme="minorEastAsia" w:hAnsiTheme="minorEastAsia"/>
          <w:sz w:val="24"/>
          <w:szCs w:val="24"/>
        </w:rPr>
      </w:pPr>
      <w:r w:rsidRPr="006B72C7">
        <w:rPr>
          <w:rFonts w:asciiTheme="minorEastAsia" w:hAnsiTheme="minorEastAsia"/>
          <w:sz w:val="24"/>
          <w:szCs w:val="24"/>
        </w:rPr>
        <w:t>图1</w:t>
      </w:r>
      <w:r w:rsidR="006B72C7">
        <w:rPr>
          <w:rFonts w:asciiTheme="minorEastAsia" w:hAnsiTheme="minorEastAsia" w:hint="eastAsia"/>
          <w:sz w:val="24"/>
          <w:szCs w:val="24"/>
        </w:rPr>
        <w:t>-1</w:t>
      </w:r>
      <w:r w:rsidRPr="006B72C7">
        <w:rPr>
          <w:rFonts w:asciiTheme="minorEastAsia" w:hAnsiTheme="minorEastAsia"/>
          <w:sz w:val="24"/>
          <w:szCs w:val="24"/>
        </w:rPr>
        <w:t xml:space="preserve">  功率时延分布示意图</w:t>
      </w:r>
    </w:p>
    <w:p w:rsidR="007D5892" w:rsidRPr="006B72C7" w:rsidRDefault="007D5892" w:rsidP="007D5892">
      <w:pPr>
        <w:jc w:val="left"/>
        <w:rPr>
          <w:rFonts w:asciiTheme="minorEastAsia" w:hAnsiTheme="minorEastAsia"/>
          <w:b/>
          <w:sz w:val="24"/>
          <w:szCs w:val="24"/>
        </w:rPr>
      </w:pPr>
      <w:r w:rsidRPr="006B72C7">
        <w:rPr>
          <w:rFonts w:asciiTheme="minorEastAsia" w:hAnsiTheme="minorEastAsia" w:hint="eastAsia"/>
          <w:b/>
          <w:sz w:val="24"/>
          <w:szCs w:val="24"/>
        </w:rPr>
        <w:t>3、信道的噪声</w:t>
      </w:r>
    </w:p>
    <w:p w:rsidR="007D5892" w:rsidRPr="006B72C7" w:rsidRDefault="007D5892" w:rsidP="007D5892">
      <w:pPr>
        <w:ind w:firstLine="420"/>
        <w:jc w:val="left"/>
        <w:rPr>
          <w:rFonts w:asciiTheme="minorEastAsia" w:hAnsiTheme="minorEastAsia"/>
          <w:sz w:val="24"/>
          <w:szCs w:val="24"/>
        </w:rPr>
      </w:pPr>
      <w:r w:rsidRPr="006B72C7">
        <w:rPr>
          <w:rFonts w:asciiTheme="minorEastAsia" w:hAnsiTheme="minorEastAsia" w:hint="eastAsia"/>
          <w:sz w:val="24"/>
          <w:szCs w:val="24"/>
        </w:rPr>
        <w:t>对于接收端来说，不仅有多径造成的干扰，噪声也是一个不可忽略的因素。通常主要是电子器件产生的热噪声，而热噪声的特性可以用一种称为高斯白噪声</w:t>
      </w:r>
      <w:r w:rsidRPr="006B72C7">
        <w:rPr>
          <w:rFonts w:asciiTheme="minorEastAsia" w:hAnsiTheme="minorEastAsia" w:hint="eastAsia"/>
          <w:sz w:val="24"/>
          <w:szCs w:val="24"/>
        </w:rPr>
        <w:lastRenderedPageBreak/>
        <w:t>的随机过程来描述。这时的信道模型称为加性高斯白噪声信道(add</w:t>
      </w:r>
      <w:r w:rsidRPr="006B72C7">
        <w:rPr>
          <w:rFonts w:asciiTheme="minorEastAsia" w:hAnsiTheme="minorEastAsia"/>
          <w:sz w:val="24"/>
          <w:szCs w:val="24"/>
        </w:rPr>
        <w:t>itive white Gaussian noise channel,AWGN</w:t>
      </w:r>
      <w:r w:rsidRPr="006B72C7">
        <w:rPr>
          <w:rFonts w:asciiTheme="minorEastAsia" w:hAnsiTheme="minorEastAsia" w:hint="eastAsia"/>
          <w:sz w:val="24"/>
          <w:szCs w:val="24"/>
        </w:rPr>
        <w:t>)。</w:t>
      </w:r>
    </w:p>
    <w:p w:rsidR="007D5892" w:rsidRPr="006B72C7" w:rsidRDefault="007D5892" w:rsidP="007D5892">
      <w:pPr>
        <w:rPr>
          <w:rFonts w:asciiTheme="minorEastAsia" w:hAnsiTheme="minorEastAsia"/>
          <w:sz w:val="24"/>
          <w:szCs w:val="24"/>
        </w:rPr>
      </w:pPr>
      <w:r w:rsidRPr="006B72C7">
        <w:rPr>
          <w:rFonts w:asciiTheme="minorEastAsia" w:hAnsiTheme="minorEastAsia" w:hint="eastAsia"/>
          <w:b/>
          <w:sz w:val="24"/>
          <w:szCs w:val="24"/>
        </w:rPr>
        <w:t>4</w:t>
      </w:r>
      <w:r w:rsidRPr="006B72C7">
        <w:rPr>
          <w:rFonts w:asciiTheme="minorEastAsia" w:hAnsiTheme="minorEastAsia"/>
          <w:b/>
          <w:sz w:val="24"/>
          <w:szCs w:val="24"/>
        </w:rPr>
        <w:t>、两径信道分析</w:t>
      </w:r>
    </w:p>
    <w:p w:rsidR="007D5892" w:rsidRPr="006B72C7" w:rsidRDefault="007D5892" w:rsidP="007D5892">
      <w:pPr>
        <w:rPr>
          <w:rFonts w:asciiTheme="minorEastAsia" w:hAnsiTheme="minorEastAsia"/>
          <w:sz w:val="24"/>
          <w:szCs w:val="24"/>
        </w:rPr>
      </w:pPr>
      <w:r w:rsidRPr="006B72C7">
        <w:rPr>
          <w:rFonts w:asciiTheme="minorEastAsia" w:hAnsiTheme="minorEastAsia"/>
          <w:sz w:val="24"/>
          <w:szCs w:val="24"/>
        </w:rPr>
        <w:tab/>
        <w:t>为了</w:t>
      </w:r>
      <w:r w:rsidRPr="006B72C7">
        <w:rPr>
          <w:rFonts w:asciiTheme="minorEastAsia" w:hAnsiTheme="minorEastAsia" w:hint="eastAsia"/>
          <w:sz w:val="24"/>
          <w:szCs w:val="24"/>
        </w:rPr>
        <w:t>分析</w:t>
      </w:r>
      <w:r w:rsidRPr="006B72C7">
        <w:rPr>
          <w:rFonts w:asciiTheme="minorEastAsia" w:hAnsiTheme="minorEastAsia"/>
          <w:sz w:val="24"/>
          <w:szCs w:val="24"/>
        </w:rPr>
        <w:t>问题</w:t>
      </w:r>
      <w:r w:rsidRPr="006B72C7">
        <w:rPr>
          <w:rFonts w:asciiTheme="minorEastAsia" w:hAnsiTheme="minorEastAsia" w:hint="eastAsia"/>
          <w:sz w:val="24"/>
          <w:szCs w:val="24"/>
        </w:rPr>
        <w:t>清晰</w:t>
      </w:r>
      <w:r w:rsidRPr="006B72C7">
        <w:rPr>
          <w:rFonts w:asciiTheme="minorEastAsia" w:hAnsiTheme="minorEastAsia"/>
          <w:sz w:val="24"/>
          <w:szCs w:val="24"/>
        </w:rPr>
        <w:t>，先考虑两径的情况。图</w:t>
      </w:r>
      <w:r w:rsidR="006B72C7">
        <w:rPr>
          <w:rFonts w:asciiTheme="minorEastAsia" w:hAnsiTheme="minorEastAsia" w:hint="eastAsia"/>
          <w:sz w:val="24"/>
          <w:szCs w:val="24"/>
        </w:rPr>
        <w:t>1-</w:t>
      </w:r>
      <w:r w:rsidRPr="006B72C7">
        <w:rPr>
          <w:rFonts w:asciiTheme="minorEastAsia" w:hAnsiTheme="minorEastAsia"/>
          <w:sz w:val="24"/>
          <w:szCs w:val="24"/>
        </w:rPr>
        <w:t>2表示的是两条路径信道模型的情况。</w:t>
      </w:r>
    </w:p>
    <w:p w:rsidR="007D5892" w:rsidRPr="006B72C7" w:rsidRDefault="007D5892" w:rsidP="007D5892">
      <w:pPr>
        <w:jc w:val="center"/>
        <w:rPr>
          <w:rFonts w:asciiTheme="minorEastAsia" w:hAnsiTheme="minorEastAsia"/>
          <w:sz w:val="24"/>
          <w:szCs w:val="24"/>
        </w:rPr>
      </w:pPr>
      <w:r w:rsidRPr="006B72C7">
        <w:rPr>
          <w:rFonts w:asciiTheme="minorEastAsia" w:hAnsiTheme="minorEastAsia"/>
          <w:sz w:val="24"/>
          <w:szCs w:val="24"/>
        </w:rPr>
        <w:object w:dxaOrig="9382" w:dyaOrig="4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264.6pt;height:117pt;mso-position-horizontal-relative:page;mso-position-vertical-relative:page" o:ole="">
            <v:imagedata r:id="rId8" o:title=""/>
          </v:shape>
          <o:OLEObject Type="Embed" ProgID="Visio.Drawing.15" ShapeID="对象 3" DrawAspect="Content" ObjectID="_1680899237" r:id="rId9"/>
        </w:object>
      </w:r>
    </w:p>
    <w:p w:rsidR="007D5892" w:rsidRPr="006B72C7" w:rsidRDefault="007D5892" w:rsidP="007D5892">
      <w:pPr>
        <w:jc w:val="center"/>
        <w:rPr>
          <w:rFonts w:asciiTheme="minorEastAsia" w:hAnsiTheme="minorEastAsia"/>
          <w:sz w:val="24"/>
          <w:szCs w:val="24"/>
        </w:rPr>
      </w:pPr>
      <w:bookmarkStart w:id="0" w:name="_Ref495518486"/>
      <w:bookmarkStart w:id="1" w:name="_Ref495502276"/>
      <w:r w:rsidRPr="006B72C7">
        <w:rPr>
          <w:rFonts w:asciiTheme="minorEastAsia" w:hAnsiTheme="minorEastAsia"/>
          <w:sz w:val="24"/>
          <w:szCs w:val="24"/>
        </w:rPr>
        <w:t>图</w:t>
      </w:r>
      <w:bookmarkEnd w:id="0"/>
      <w:r w:rsidR="006B72C7">
        <w:rPr>
          <w:rFonts w:asciiTheme="minorEastAsia" w:hAnsiTheme="minorEastAsia" w:hint="eastAsia"/>
          <w:sz w:val="24"/>
          <w:szCs w:val="24"/>
        </w:rPr>
        <w:t>1-</w:t>
      </w:r>
      <w:r w:rsidRPr="006B72C7">
        <w:rPr>
          <w:rFonts w:asciiTheme="minorEastAsia" w:hAnsiTheme="minorEastAsia"/>
          <w:sz w:val="24"/>
          <w:szCs w:val="24"/>
        </w:rPr>
        <w:t>2  两条路径信道模型</w:t>
      </w:r>
      <w:bookmarkEnd w:id="1"/>
    </w:p>
    <w:p w:rsidR="007D5892" w:rsidRPr="006B72C7" w:rsidRDefault="007D5892" w:rsidP="007D5892">
      <w:pPr>
        <w:rPr>
          <w:rFonts w:asciiTheme="minorEastAsia" w:hAnsiTheme="minorEastAsia"/>
          <w:sz w:val="24"/>
          <w:szCs w:val="24"/>
        </w:rPr>
      </w:pPr>
      <w:r w:rsidRPr="006B72C7">
        <w:rPr>
          <w:rFonts w:asciiTheme="minorEastAsia" w:hAnsiTheme="minorEastAsia"/>
          <w:sz w:val="24"/>
          <w:szCs w:val="24"/>
        </w:rPr>
        <w:tab/>
      </w:r>
      <w:r w:rsidRPr="006B72C7">
        <w:rPr>
          <w:rFonts w:asciiTheme="minorEastAsia" w:hAnsiTheme="minorEastAsia" w:hint="eastAsia"/>
          <w:sz w:val="24"/>
          <w:szCs w:val="24"/>
        </w:rPr>
        <w:t>输入信号</w:t>
      </w:r>
      <w:r w:rsidRPr="006B72C7">
        <w:rPr>
          <w:rFonts w:asciiTheme="minorEastAsia" w:hAnsiTheme="minorEastAsia"/>
          <w:position w:val="-12"/>
          <w:sz w:val="24"/>
          <w:szCs w:val="24"/>
        </w:rPr>
        <w:object w:dxaOrig="499" w:dyaOrig="359">
          <v:shape id="对象 4" o:spid="_x0000_i1026" type="#_x0000_t75" style="width:24.6pt;height:18pt;mso-position-horizontal-relative:page;mso-position-vertical-relative:page" o:ole="">
            <v:imagedata r:id="rId10" o:title=""/>
          </v:shape>
          <o:OLEObject Type="Embed" ProgID="Equation.DSMT4" ShapeID="对象 4" DrawAspect="Content" ObjectID="_1680899238" r:id="rId11"/>
        </w:object>
      </w:r>
      <w:r w:rsidRPr="006B72C7">
        <w:rPr>
          <w:rFonts w:asciiTheme="minorEastAsia" w:hAnsiTheme="minorEastAsia" w:hint="eastAsia"/>
          <w:sz w:val="24"/>
          <w:szCs w:val="24"/>
        </w:rPr>
        <w:t>为实信号</w:t>
      </w:r>
      <w:r w:rsidRPr="006B72C7">
        <w:rPr>
          <w:rFonts w:asciiTheme="minorEastAsia" w:hAnsiTheme="minorEastAsia"/>
          <w:sz w:val="24"/>
          <w:szCs w:val="24"/>
        </w:rPr>
        <w:t>，第二条路径信号为</w:t>
      </w:r>
      <w:r w:rsidRPr="006B72C7">
        <w:rPr>
          <w:rFonts w:asciiTheme="minorEastAsia" w:hAnsiTheme="minorEastAsia"/>
          <w:position w:val="-12"/>
          <w:sz w:val="24"/>
          <w:szCs w:val="24"/>
        </w:rPr>
        <w:object w:dxaOrig="1600" w:dyaOrig="379">
          <v:shape id="对象 5" o:spid="_x0000_i1027" type="#_x0000_t75" style="width:79.8pt;height:18.6pt;mso-position-horizontal-relative:page;mso-position-vertical-relative:page" o:ole="">
            <v:imagedata r:id="rId12" o:title=""/>
          </v:shape>
          <o:OLEObject Type="Embed" ProgID="Equation.DSMT4" ShapeID="对象 5" DrawAspect="Content" ObjectID="_1680899239" r:id="rId13"/>
        </w:object>
      </w:r>
      <w:r w:rsidRPr="006B72C7">
        <w:rPr>
          <w:rFonts w:asciiTheme="minorEastAsia" w:hAnsiTheme="minorEastAsia"/>
          <w:sz w:val="24"/>
          <w:szCs w:val="24"/>
        </w:rPr>
        <w:t>，其中r为比例常数，</w:t>
      </w:r>
      <w:r w:rsidRPr="006B72C7">
        <w:rPr>
          <w:rFonts w:asciiTheme="minorEastAsia" w:hAnsiTheme="minorEastAsia"/>
          <w:position w:val="-10"/>
          <w:sz w:val="24"/>
          <w:szCs w:val="24"/>
        </w:rPr>
        <w:object w:dxaOrig="479" w:dyaOrig="319">
          <v:shape id="对象 6" o:spid="_x0000_i1028" type="#_x0000_t75" style="width:24pt;height:15.6pt;mso-position-horizontal-relative:page;mso-position-vertical-relative:page" o:ole="">
            <v:imagedata r:id="rId14" o:title=""/>
          </v:shape>
          <o:OLEObject Type="Embed" ProgID="Equation.DSMT4" ShapeID="对象 6" DrawAspect="Content" ObjectID="_1680899240" r:id="rId15"/>
        </w:object>
      </w:r>
      <w:r w:rsidRPr="006B72C7">
        <w:rPr>
          <w:rFonts w:asciiTheme="minorEastAsia" w:hAnsiTheme="minorEastAsia"/>
          <w:sz w:val="24"/>
          <w:szCs w:val="24"/>
        </w:rPr>
        <w:t>为两径的时延差。</w:t>
      </w:r>
    </w:p>
    <w:p w:rsidR="007D5892" w:rsidRPr="006B72C7" w:rsidRDefault="007D5892" w:rsidP="007D5892">
      <w:pPr>
        <w:jc w:val="right"/>
        <w:rPr>
          <w:rFonts w:asciiTheme="minorEastAsia" w:hAnsiTheme="minorEastAsia"/>
          <w:sz w:val="24"/>
          <w:szCs w:val="24"/>
        </w:rPr>
      </w:pPr>
      <w:r w:rsidRPr="006B72C7">
        <w:rPr>
          <w:rFonts w:asciiTheme="minorEastAsia" w:hAnsiTheme="minorEastAsia"/>
          <w:position w:val="-14"/>
          <w:sz w:val="24"/>
          <w:szCs w:val="24"/>
        </w:rPr>
        <w:object w:dxaOrig="3360" w:dyaOrig="399">
          <v:shape id="对象 7" o:spid="_x0000_i1029" type="#_x0000_t75" style="width:168pt;height:20.4pt;mso-position-horizontal-relative:page;mso-position-vertical-relative:page" o:ole="">
            <v:imagedata r:id="rId16" o:title=""/>
          </v:shape>
          <o:OLEObject Type="Embed" ProgID="Equation.DSMT4" ShapeID="对象 7" DrawAspect="Content" ObjectID="_1680899241" r:id="rId17"/>
        </w:object>
      </w:r>
      <w:r w:rsidRPr="006B72C7">
        <w:rPr>
          <w:rFonts w:asciiTheme="minorEastAsia" w:hAnsiTheme="minorEastAsia"/>
          <w:sz w:val="24"/>
          <w:szCs w:val="24"/>
        </w:rPr>
        <w:t xml:space="preserve">                 (1-1)</w:t>
      </w:r>
    </w:p>
    <w:p w:rsidR="007D5892" w:rsidRPr="006B72C7" w:rsidRDefault="007D5892" w:rsidP="007D5892">
      <w:pPr>
        <w:rPr>
          <w:rFonts w:asciiTheme="minorEastAsia" w:hAnsiTheme="minorEastAsia"/>
          <w:sz w:val="24"/>
          <w:szCs w:val="24"/>
        </w:rPr>
      </w:pPr>
      <w:r w:rsidRPr="006B72C7">
        <w:rPr>
          <w:rFonts w:asciiTheme="minorEastAsia" w:hAnsiTheme="minorEastAsia" w:hint="eastAsia"/>
          <w:sz w:val="24"/>
          <w:szCs w:val="24"/>
        </w:rPr>
        <w:t>因为</w:t>
      </w:r>
      <w:r w:rsidRPr="006B72C7">
        <w:rPr>
          <w:rFonts w:asciiTheme="minorEastAsia" w:hAnsiTheme="minorEastAsia"/>
          <w:position w:val="-12"/>
          <w:sz w:val="24"/>
          <w:szCs w:val="24"/>
        </w:rPr>
        <w:object w:dxaOrig="940" w:dyaOrig="360">
          <v:shape id="_x0000_i1030" type="#_x0000_t75" style="width:47.4pt;height:18.6pt" o:ole="">
            <v:imagedata r:id="rId18" o:title=""/>
          </v:shape>
          <o:OLEObject Type="Embed" ProgID="Equation.DSMT4" ShapeID="_x0000_i1030" DrawAspect="Content" ObjectID="_1680899242" r:id="rId19"/>
        </w:object>
      </w:r>
      <w:r w:rsidRPr="006B72C7">
        <w:rPr>
          <w:rFonts w:asciiTheme="minorEastAsia" w:hAnsiTheme="minorEastAsia" w:hint="eastAsia"/>
          <w:sz w:val="24"/>
          <w:szCs w:val="24"/>
        </w:rPr>
        <w:t>，</w:t>
      </w:r>
      <w:r w:rsidRPr="006B72C7">
        <w:rPr>
          <w:rFonts w:asciiTheme="minorEastAsia" w:hAnsiTheme="minorEastAsia"/>
          <w:position w:val="-12"/>
          <w:sz w:val="24"/>
          <w:szCs w:val="24"/>
        </w:rPr>
        <w:object w:dxaOrig="239" w:dyaOrig="359">
          <v:shape id="对象 9" o:spid="_x0000_i1031" type="#_x0000_t75" style="width:12pt;height:18pt;mso-position-horizontal-relative:page;mso-position-vertical-relative:page" o:ole="">
            <v:imagedata r:id="rId20" o:title=""/>
          </v:shape>
          <o:OLEObject Type="Embed" ProgID="Equation.DSMT4" ShapeID="对象 9" DrawAspect="Content" ObjectID="_1680899243" r:id="rId21"/>
        </w:object>
      </w:r>
      <w:r w:rsidRPr="006B72C7">
        <w:rPr>
          <w:rFonts w:asciiTheme="minorEastAsia" w:hAnsiTheme="minorEastAsia" w:hint="eastAsia"/>
          <w:sz w:val="24"/>
          <w:szCs w:val="24"/>
        </w:rPr>
        <w:t>为码元周期，式</w:t>
      </w:r>
      <w:r w:rsidRPr="006B72C7">
        <w:rPr>
          <w:rFonts w:asciiTheme="minorEastAsia" w:hAnsiTheme="minorEastAsia"/>
          <w:sz w:val="24"/>
          <w:szCs w:val="24"/>
        </w:rPr>
        <w:t>1-1</w:t>
      </w:r>
      <w:r w:rsidRPr="006B72C7">
        <w:rPr>
          <w:rFonts w:asciiTheme="minorEastAsia" w:hAnsiTheme="minorEastAsia" w:hint="eastAsia"/>
          <w:sz w:val="24"/>
          <w:szCs w:val="24"/>
        </w:rPr>
        <w:t>变为</w:t>
      </w:r>
    </w:p>
    <w:p w:rsidR="007D5892" w:rsidRPr="006B72C7" w:rsidRDefault="007D5892" w:rsidP="007D5892">
      <w:pPr>
        <w:wordWrap w:val="0"/>
        <w:jc w:val="right"/>
        <w:rPr>
          <w:rFonts w:asciiTheme="minorEastAsia" w:hAnsiTheme="minorEastAsia"/>
          <w:sz w:val="24"/>
          <w:szCs w:val="24"/>
        </w:rPr>
      </w:pPr>
      <w:r w:rsidRPr="006B72C7">
        <w:rPr>
          <w:rFonts w:asciiTheme="minorEastAsia" w:hAnsiTheme="minorEastAsia"/>
          <w:position w:val="-14"/>
          <w:sz w:val="24"/>
          <w:szCs w:val="24"/>
        </w:rPr>
        <w:object w:dxaOrig="2520" w:dyaOrig="399">
          <v:shape id="对象 10" o:spid="_x0000_i1032" type="#_x0000_t75" style="width:126pt;height:20.4pt;mso-position-horizontal-relative:page;mso-position-vertical-relative:page" o:ole="">
            <v:imagedata r:id="rId22" o:title=""/>
          </v:shape>
          <o:OLEObject Type="Embed" ProgID="Equation.DSMT4" ShapeID="对象 10" DrawAspect="Content" ObjectID="_1680899244" r:id="rId23"/>
        </w:object>
      </w:r>
      <w:r w:rsidRPr="006B72C7">
        <w:rPr>
          <w:rFonts w:asciiTheme="minorEastAsia" w:hAnsiTheme="minorEastAsia"/>
          <w:sz w:val="24"/>
          <w:szCs w:val="24"/>
        </w:rPr>
        <w:t xml:space="preserve">                     (1-</w:t>
      </w:r>
      <w:r w:rsidRPr="006B72C7">
        <w:rPr>
          <w:rFonts w:asciiTheme="minorEastAsia" w:hAnsiTheme="minorEastAsia" w:hint="eastAsia"/>
          <w:sz w:val="24"/>
          <w:szCs w:val="24"/>
        </w:rPr>
        <w:t>2</w:t>
      </w:r>
      <w:r w:rsidRPr="006B72C7">
        <w:rPr>
          <w:rFonts w:asciiTheme="minorEastAsia" w:hAnsiTheme="minorEastAsia"/>
          <w:sz w:val="24"/>
          <w:szCs w:val="24"/>
        </w:rPr>
        <w:t>)</w:t>
      </w:r>
    </w:p>
    <w:p w:rsidR="007D5892" w:rsidRPr="006B72C7" w:rsidRDefault="007D5892" w:rsidP="007D5892">
      <w:pPr>
        <w:rPr>
          <w:rFonts w:asciiTheme="minorEastAsia" w:hAnsiTheme="minorEastAsia"/>
          <w:sz w:val="24"/>
          <w:szCs w:val="24"/>
        </w:rPr>
      </w:pPr>
      <w:r w:rsidRPr="006B72C7">
        <w:rPr>
          <w:rFonts w:asciiTheme="minorEastAsia" w:hAnsiTheme="minorEastAsia"/>
          <w:sz w:val="24"/>
          <w:szCs w:val="24"/>
        </w:rPr>
        <w:t>两路径的信道的</w:t>
      </w:r>
      <w:r w:rsidRPr="006B72C7">
        <w:rPr>
          <w:rFonts w:asciiTheme="minorEastAsia" w:hAnsiTheme="minorEastAsia" w:hint="eastAsia"/>
          <w:sz w:val="24"/>
          <w:szCs w:val="24"/>
        </w:rPr>
        <w:t>幅频特性</w:t>
      </w:r>
      <w:r w:rsidRPr="006B72C7">
        <w:rPr>
          <w:rFonts w:asciiTheme="minorEastAsia" w:hAnsiTheme="minorEastAsia"/>
          <w:sz w:val="24"/>
          <w:szCs w:val="24"/>
        </w:rPr>
        <w:t>为：</w:t>
      </w:r>
    </w:p>
    <w:p w:rsidR="007D5892" w:rsidRPr="006B72C7" w:rsidRDefault="007D5892" w:rsidP="007D5892">
      <w:pPr>
        <w:wordWrap w:val="0"/>
        <w:jc w:val="right"/>
        <w:rPr>
          <w:rFonts w:asciiTheme="minorEastAsia" w:hAnsiTheme="minorEastAsia"/>
          <w:sz w:val="24"/>
          <w:szCs w:val="24"/>
        </w:rPr>
      </w:pPr>
      <w:r w:rsidRPr="006B72C7">
        <w:rPr>
          <w:rFonts w:asciiTheme="minorEastAsia" w:hAnsiTheme="minorEastAsia"/>
          <w:position w:val="-32"/>
          <w:sz w:val="24"/>
          <w:szCs w:val="24"/>
        </w:rPr>
        <w:object w:dxaOrig="4720" w:dyaOrig="740">
          <v:shape id="_x0000_i1033" type="#_x0000_t75" style="width:236.4pt;height:36.6pt" o:ole="">
            <v:imagedata r:id="rId24" o:title=""/>
          </v:shape>
          <o:OLEObject Type="Embed" ProgID="Equation.DSMT4" ShapeID="_x0000_i1033" DrawAspect="Content" ObjectID="_1680899245" r:id="rId25"/>
        </w:object>
      </w:r>
      <w:r w:rsidRPr="006B72C7">
        <w:rPr>
          <w:rFonts w:asciiTheme="minorEastAsia" w:hAnsiTheme="minorEastAsia"/>
          <w:sz w:val="24"/>
          <w:szCs w:val="24"/>
        </w:rPr>
        <w:t xml:space="preserve">         (1-</w:t>
      </w:r>
      <w:r w:rsidRPr="006B72C7">
        <w:rPr>
          <w:rFonts w:asciiTheme="minorEastAsia" w:hAnsiTheme="minorEastAsia" w:hint="eastAsia"/>
          <w:sz w:val="24"/>
          <w:szCs w:val="24"/>
        </w:rPr>
        <w:t>3</w:t>
      </w:r>
      <w:r w:rsidRPr="006B72C7">
        <w:rPr>
          <w:rFonts w:asciiTheme="minorEastAsia" w:hAnsiTheme="minorEastAsia"/>
          <w:sz w:val="24"/>
          <w:szCs w:val="24"/>
        </w:rPr>
        <w:t>)</w:t>
      </w:r>
    </w:p>
    <w:p w:rsidR="007D5892" w:rsidRPr="006B72C7" w:rsidRDefault="007D5892" w:rsidP="007D5892">
      <w:pPr>
        <w:ind w:firstLineChars="200" w:firstLine="480"/>
        <w:rPr>
          <w:rFonts w:asciiTheme="minorEastAsia" w:hAnsiTheme="minorEastAsia"/>
          <w:sz w:val="24"/>
          <w:szCs w:val="24"/>
        </w:rPr>
      </w:pPr>
      <w:r w:rsidRPr="006B72C7">
        <w:rPr>
          <w:rFonts w:asciiTheme="minorEastAsia" w:hAnsiTheme="minorEastAsia"/>
          <w:sz w:val="24"/>
          <w:szCs w:val="24"/>
        </w:rPr>
        <w:t>可见，接收信号处于峰点还是谷点取决于载波频域和多径时延。当</w:t>
      </w:r>
      <w:r w:rsidRPr="006B72C7">
        <w:rPr>
          <w:rFonts w:asciiTheme="minorEastAsia" w:hAnsiTheme="minorEastAsia"/>
          <w:position w:val="-14"/>
          <w:sz w:val="24"/>
          <w:szCs w:val="24"/>
        </w:rPr>
        <w:object w:dxaOrig="1300" w:dyaOrig="399">
          <v:shape id="对象 12" o:spid="_x0000_i1034" type="#_x0000_t75" style="width:65.4pt;height:20.4pt;mso-position-horizontal-relative:page;mso-position-vertical-relative:page" o:ole="">
            <v:imagedata r:id="rId26" o:title=""/>
          </v:shape>
          <o:OLEObject Type="Embed" ProgID="Equation.DSMT4" ShapeID="对象 12" DrawAspect="Content" ObjectID="_1680899246" r:id="rId27"/>
        </w:object>
      </w:r>
      <w:r w:rsidRPr="006B72C7">
        <w:rPr>
          <w:rFonts w:asciiTheme="minorEastAsia" w:hAnsiTheme="minorEastAsia"/>
          <w:sz w:val="24"/>
          <w:szCs w:val="24"/>
        </w:rPr>
        <w:t>时(n为正整数)，两径信号同相叠加，信号幅度较大；而当</w:t>
      </w:r>
      <w:r w:rsidRPr="006B72C7">
        <w:rPr>
          <w:rFonts w:asciiTheme="minorEastAsia" w:hAnsiTheme="minorEastAsia"/>
          <w:position w:val="-14"/>
          <w:sz w:val="24"/>
          <w:szCs w:val="24"/>
        </w:rPr>
        <w:object w:dxaOrig="1758" w:dyaOrig="399">
          <v:shape id="对象 13" o:spid="_x0000_i1035" type="#_x0000_t75" style="width:87.6pt;height:20.4pt;mso-position-horizontal-relative:page;mso-position-vertical-relative:page" o:ole="">
            <v:imagedata r:id="rId28" o:title=""/>
          </v:shape>
          <o:OLEObject Type="Embed" ProgID="Equation.DSMT4" ShapeID="对象 13" DrawAspect="Content" ObjectID="_1680899247" r:id="rId29"/>
        </w:object>
      </w:r>
      <w:r w:rsidRPr="006B72C7">
        <w:rPr>
          <w:rFonts w:asciiTheme="minorEastAsia" w:hAnsiTheme="minorEastAsia"/>
          <w:sz w:val="24"/>
          <w:szCs w:val="24"/>
        </w:rPr>
        <w:t>时，双径信号反向相减，信号幅度较小。幅频特性如图1-</w:t>
      </w:r>
      <w:r w:rsidR="006B72C7">
        <w:rPr>
          <w:rFonts w:asciiTheme="minorEastAsia" w:hAnsiTheme="minorEastAsia" w:hint="eastAsia"/>
          <w:sz w:val="24"/>
          <w:szCs w:val="24"/>
        </w:rPr>
        <w:t>3</w:t>
      </w:r>
      <w:r w:rsidRPr="006B72C7">
        <w:rPr>
          <w:rFonts w:asciiTheme="minorEastAsia" w:hAnsiTheme="minorEastAsia"/>
          <w:sz w:val="24"/>
          <w:szCs w:val="24"/>
        </w:rPr>
        <w:t>所示。</w:t>
      </w:r>
    </w:p>
    <w:p w:rsidR="007D5892" w:rsidRPr="006B72C7" w:rsidRDefault="007D5892" w:rsidP="007D5892">
      <w:pPr>
        <w:jc w:val="center"/>
        <w:rPr>
          <w:rFonts w:asciiTheme="minorEastAsia" w:hAnsiTheme="minorEastAsia"/>
          <w:sz w:val="24"/>
          <w:szCs w:val="24"/>
        </w:rPr>
      </w:pPr>
      <w:r w:rsidRPr="006B72C7">
        <w:rPr>
          <w:rFonts w:asciiTheme="minorEastAsia" w:hAnsiTheme="minorEastAsia"/>
          <w:noProof/>
          <w:sz w:val="24"/>
          <w:szCs w:val="24"/>
        </w:rPr>
        <w:drawing>
          <wp:inline distT="0" distB="0" distL="0" distR="0">
            <wp:extent cx="3821430" cy="1685290"/>
            <wp:effectExtent l="19050" t="0" r="7620" b="0"/>
            <wp:docPr id="125" name="图片 479" descr="2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9" descr="2改"/>
                    <pic:cNvPicPr>
                      <a:picLocks noChangeAspect="1" noChangeArrowheads="1"/>
                    </pic:cNvPicPr>
                  </pic:nvPicPr>
                  <pic:blipFill>
                    <a:blip r:embed="rId30" cstate="print"/>
                    <a:srcRect/>
                    <a:stretch>
                      <a:fillRect/>
                    </a:stretch>
                  </pic:blipFill>
                  <pic:spPr bwMode="auto">
                    <a:xfrm>
                      <a:off x="0" y="0"/>
                      <a:ext cx="3821430" cy="1685290"/>
                    </a:xfrm>
                    <a:prstGeom prst="rect">
                      <a:avLst/>
                    </a:prstGeom>
                    <a:noFill/>
                    <a:ln w="9525">
                      <a:noFill/>
                      <a:miter lim="800000"/>
                      <a:headEnd/>
                      <a:tailEnd/>
                    </a:ln>
                  </pic:spPr>
                </pic:pic>
              </a:graphicData>
            </a:graphic>
          </wp:inline>
        </w:drawing>
      </w:r>
    </w:p>
    <w:p w:rsidR="007D5892" w:rsidRPr="006B72C7" w:rsidRDefault="007D5892" w:rsidP="007D5892">
      <w:pPr>
        <w:jc w:val="center"/>
        <w:rPr>
          <w:rFonts w:asciiTheme="minorEastAsia" w:hAnsiTheme="minorEastAsia"/>
          <w:sz w:val="24"/>
          <w:szCs w:val="24"/>
        </w:rPr>
      </w:pPr>
      <w:bookmarkStart w:id="2" w:name="_Ref495518428"/>
      <w:r w:rsidRPr="006B72C7">
        <w:rPr>
          <w:rFonts w:asciiTheme="minorEastAsia" w:hAnsiTheme="minorEastAsia"/>
          <w:sz w:val="24"/>
          <w:szCs w:val="24"/>
        </w:rPr>
        <w:t>图</w:t>
      </w:r>
      <w:bookmarkEnd w:id="2"/>
      <w:r w:rsidRPr="006B72C7">
        <w:rPr>
          <w:rFonts w:asciiTheme="minorEastAsia" w:hAnsiTheme="minorEastAsia"/>
          <w:sz w:val="24"/>
          <w:szCs w:val="24"/>
        </w:rPr>
        <w:t>1-</w:t>
      </w:r>
      <w:r w:rsidR="006B72C7">
        <w:rPr>
          <w:rFonts w:asciiTheme="minorEastAsia" w:hAnsiTheme="minorEastAsia" w:hint="eastAsia"/>
          <w:sz w:val="24"/>
          <w:szCs w:val="24"/>
        </w:rPr>
        <w:t>3</w:t>
      </w:r>
      <w:r w:rsidRPr="006B72C7">
        <w:rPr>
          <w:rFonts w:asciiTheme="minorEastAsia" w:hAnsiTheme="minorEastAsia"/>
          <w:sz w:val="24"/>
          <w:szCs w:val="24"/>
        </w:rPr>
        <w:t xml:space="preserve">  通过两条路径信道的接收信号幅频特性</w:t>
      </w:r>
    </w:p>
    <w:p w:rsidR="007D5892" w:rsidRPr="006B72C7" w:rsidRDefault="007D5892" w:rsidP="007D5892">
      <w:pPr>
        <w:rPr>
          <w:rFonts w:asciiTheme="minorEastAsia" w:hAnsiTheme="minorEastAsia"/>
          <w:sz w:val="24"/>
          <w:szCs w:val="24"/>
        </w:rPr>
      </w:pPr>
      <w:r w:rsidRPr="006B72C7">
        <w:rPr>
          <w:rFonts w:asciiTheme="minorEastAsia" w:hAnsiTheme="minorEastAsia"/>
          <w:sz w:val="24"/>
          <w:szCs w:val="24"/>
        </w:rPr>
        <w:lastRenderedPageBreak/>
        <w:tab/>
        <w:t>由1-</w:t>
      </w:r>
      <w:r w:rsidR="006B72C7">
        <w:rPr>
          <w:rFonts w:asciiTheme="minorEastAsia" w:hAnsiTheme="minorEastAsia" w:hint="eastAsia"/>
          <w:sz w:val="24"/>
          <w:szCs w:val="24"/>
        </w:rPr>
        <w:t>3</w:t>
      </w:r>
      <w:r w:rsidRPr="006B72C7">
        <w:rPr>
          <w:rFonts w:asciiTheme="minorEastAsia" w:hAnsiTheme="minorEastAsia"/>
          <w:sz w:val="24"/>
          <w:szCs w:val="24"/>
        </w:rPr>
        <w:t>可见，多径信道的幅频响应并不是平坦的。根据Nyquist准则，当通信系统带宽较小时，信号通过信道传输后各频率分量的变化具有一致性，信号波形几乎不失真。反之，当通信系统带宽较大时，可能会出现带内某些频率成分出现了较大的衰弱，这一现象成为频率选择性衰弱。频率选择性衰弱会引起波形的失真，造成比较严重的码间串扰。</w:t>
      </w:r>
    </w:p>
    <w:p w:rsidR="007D5892" w:rsidRPr="006B72C7" w:rsidRDefault="007D5892" w:rsidP="007D5892">
      <w:pPr>
        <w:rPr>
          <w:rFonts w:asciiTheme="minorEastAsia" w:hAnsiTheme="minorEastAsia"/>
          <w:sz w:val="24"/>
          <w:szCs w:val="24"/>
        </w:rPr>
      </w:pPr>
      <w:r w:rsidRPr="006B72C7">
        <w:rPr>
          <w:rFonts w:asciiTheme="minorEastAsia" w:hAnsiTheme="minorEastAsia" w:hint="eastAsia"/>
          <w:sz w:val="24"/>
          <w:szCs w:val="24"/>
        </w:rPr>
        <w:t>设传输信号为</w:t>
      </w:r>
    </w:p>
    <w:p w:rsidR="007D5892" w:rsidRPr="006B72C7" w:rsidRDefault="007D5892" w:rsidP="007D5892">
      <w:pPr>
        <w:pStyle w:val="MTDisplayEquation"/>
        <w:rPr>
          <w:rFonts w:asciiTheme="minorEastAsia" w:hAnsiTheme="minorEastAsia"/>
          <w:szCs w:val="24"/>
        </w:rPr>
      </w:pPr>
      <w:r w:rsidRPr="006B72C7">
        <w:rPr>
          <w:rFonts w:asciiTheme="minorEastAsia" w:hAnsiTheme="minorEastAsia"/>
          <w:szCs w:val="24"/>
        </w:rPr>
        <w:tab/>
      </w:r>
      <w:r w:rsidRPr="006B72C7">
        <w:rPr>
          <w:rFonts w:asciiTheme="minorEastAsia" w:hAnsiTheme="minorEastAsia"/>
          <w:position w:val="-10"/>
          <w:szCs w:val="24"/>
        </w:rPr>
        <w:object w:dxaOrig="2040" w:dyaOrig="359">
          <v:shape id="对象 15" o:spid="_x0000_i1036" type="#_x0000_t75" style="width:102pt;height:18pt;mso-position-horizontal-relative:page;mso-position-vertical-relative:page" o:ole="">
            <v:imagedata r:id="rId31" o:title=""/>
          </v:shape>
          <o:OLEObject Type="Embed" ProgID="Equation.DSMT4" ShapeID="对象 15" DrawAspect="Content" ObjectID="_1680899248" r:id="rId32"/>
        </w:object>
      </w:r>
      <w:r w:rsidRPr="006B72C7">
        <w:rPr>
          <w:rFonts w:asciiTheme="minorEastAsia" w:hAnsiTheme="minorEastAsia"/>
          <w:szCs w:val="24"/>
        </w:rPr>
        <w:tab/>
        <w:t xml:space="preserve"> (1-4)</w:t>
      </w:r>
    </w:p>
    <w:p w:rsidR="007D5892" w:rsidRPr="006B72C7" w:rsidRDefault="007D5892" w:rsidP="007D5892">
      <w:pPr>
        <w:rPr>
          <w:rFonts w:asciiTheme="minorEastAsia" w:hAnsiTheme="minorEastAsia"/>
          <w:sz w:val="24"/>
          <w:szCs w:val="24"/>
        </w:rPr>
      </w:pPr>
      <w:r w:rsidRPr="006B72C7">
        <w:rPr>
          <w:rFonts w:asciiTheme="minorEastAsia" w:hAnsiTheme="minorEastAsia" w:hint="eastAsia"/>
          <w:sz w:val="24"/>
          <w:szCs w:val="24"/>
        </w:rPr>
        <w:t>将其带入式</w:t>
      </w:r>
      <w:r w:rsidRPr="006B72C7">
        <w:rPr>
          <w:rFonts w:asciiTheme="minorEastAsia" w:hAnsiTheme="minorEastAsia"/>
          <w:sz w:val="24"/>
          <w:szCs w:val="24"/>
        </w:rPr>
        <w:t>1-1</w:t>
      </w:r>
      <w:r w:rsidRPr="006B72C7">
        <w:rPr>
          <w:rFonts w:asciiTheme="minorEastAsia" w:hAnsiTheme="minorEastAsia" w:hint="eastAsia"/>
          <w:sz w:val="24"/>
          <w:szCs w:val="24"/>
        </w:rPr>
        <w:t>可得</w:t>
      </w:r>
    </w:p>
    <w:p w:rsidR="007D5892" w:rsidRPr="006B72C7" w:rsidRDefault="007D5892" w:rsidP="007D5892">
      <w:pPr>
        <w:jc w:val="right"/>
        <w:rPr>
          <w:rFonts w:asciiTheme="minorEastAsia" w:hAnsiTheme="minorEastAsia"/>
          <w:sz w:val="24"/>
          <w:szCs w:val="24"/>
        </w:rPr>
      </w:pPr>
      <w:r w:rsidRPr="006B72C7">
        <w:rPr>
          <w:rFonts w:asciiTheme="minorEastAsia" w:hAnsiTheme="minorEastAsia"/>
          <w:position w:val="-12"/>
          <w:sz w:val="24"/>
          <w:szCs w:val="24"/>
        </w:rPr>
        <w:object w:dxaOrig="3700" w:dyaOrig="360">
          <v:shape id="_x0000_i1037" type="#_x0000_t75" style="width:184.2pt;height:18.6pt" o:ole="">
            <v:imagedata r:id="rId33" o:title=""/>
          </v:shape>
          <o:OLEObject Type="Embed" ProgID="Equation.DSMT4" ShapeID="_x0000_i1037" DrawAspect="Content" ObjectID="_1680899249" r:id="rId34"/>
        </w:object>
      </w:r>
      <w:r w:rsidRPr="006B72C7">
        <w:rPr>
          <w:rFonts w:asciiTheme="minorEastAsia" w:hAnsiTheme="minorEastAsia"/>
          <w:sz w:val="24"/>
          <w:szCs w:val="24"/>
        </w:rPr>
        <w:tab/>
      </w:r>
      <w:r w:rsidRPr="006B72C7">
        <w:rPr>
          <w:rFonts w:asciiTheme="minorEastAsia" w:hAnsiTheme="minorEastAsia" w:hint="eastAsia"/>
          <w:sz w:val="24"/>
          <w:szCs w:val="24"/>
        </w:rPr>
        <w:tab/>
      </w:r>
      <w:r w:rsidRPr="006B72C7">
        <w:rPr>
          <w:rFonts w:asciiTheme="minorEastAsia" w:hAnsiTheme="minorEastAsia" w:hint="eastAsia"/>
          <w:sz w:val="24"/>
          <w:szCs w:val="24"/>
        </w:rPr>
        <w:tab/>
      </w:r>
      <w:r w:rsidRPr="006B72C7">
        <w:rPr>
          <w:rFonts w:asciiTheme="minorEastAsia" w:hAnsiTheme="minorEastAsia" w:hint="eastAsia"/>
          <w:sz w:val="24"/>
          <w:szCs w:val="24"/>
        </w:rPr>
        <w:tab/>
      </w:r>
      <w:r w:rsidRPr="006B72C7">
        <w:rPr>
          <w:rFonts w:asciiTheme="minorEastAsia" w:hAnsiTheme="minorEastAsia"/>
          <w:sz w:val="24"/>
          <w:szCs w:val="24"/>
        </w:rPr>
        <w:t>(1-</w:t>
      </w:r>
      <w:r w:rsidRPr="006B72C7">
        <w:rPr>
          <w:rFonts w:asciiTheme="minorEastAsia" w:hAnsiTheme="minorEastAsia" w:hint="eastAsia"/>
          <w:sz w:val="24"/>
          <w:szCs w:val="24"/>
        </w:rPr>
        <w:t>5</w:t>
      </w:r>
      <w:r w:rsidRPr="006B72C7">
        <w:rPr>
          <w:rFonts w:asciiTheme="minorEastAsia" w:hAnsiTheme="minorEastAsia"/>
          <w:sz w:val="24"/>
          <w:szCs w:val="24"/>
        </w:rPr>
        <w:t>)</w:t>
      </w:r>
    </w:p>
    <w:p w:rsidR="007D5892" w:rsidRPr="006B72C7" w:rsidRDefault="007D5892" w:rsidP="007D5892">
      <w:pPr>
        <w:rPr>
          <w:rFonts w:asciiTheme="minorEastAsia" w:hAnsiTheme="minorEastAsia"/>
        </w:rPr>
      </w:pPr>
      <w:r w:rsidRPr="006B72C7">
        <w:rPr>
          <w:rFonts w:asciiTheme="minorEastAsia" w:hAnsiTheme="minorEastAsia" w:hint="eastAsia"/>
          <w:sz w:val="24"/>
          <w:szCs w:val="24"/>
        </w:rPr>
        <w:t>通过设置</w:t>
      </w:r>
      <w:r w:rsidRPr="006B72C7">
        <w:rPr>
          <w:rFonts w:asciiTheme="minorEastAsia" w:hAnsiTheme="minorEastAsia"/>
          <w:position w:val="-4"/>
          <w:sz w:val="24"/>
          <w:szCs w:val="24"/>
        </w:rPr>
        <w:object w:dxaOrig="179" w:dyaOrig="199">
          <v:shape id="对象 17" o:spid="_x0000_i1038" type="#_x0000_t75" style="width:9pt;height:10.2pt;mso-position-horizontal-relative:page;mso-position-vertical-relative:page" o:ole="">
            <v:imagedata r:id="rId35" o:title=""/>
          </v:shape>
          <o:OLEObject Type="Embed" ProgID="Equation.DSMT4" ShapeID="对象 17" DrawAspect="Content" ObjectID="_1680899250" r:id="rId36"/>
        </w:object>
      </w:r>
      <w:r w:rsidRPr="006B72C7">
        <w:rPr>
          <w:rFonts w:asciiTheme="minorEastAsia" w:hAnsiTheme="minorEastAsia" w:hint="eastAsia"/>
          <w:sz w:val="24"/>
          <w:szCs w:val="24"/>
        </w:rPr>
        <w:t>,</w:t>
      </w:r>
      <w:r w:rsidRPr="006B72C7">
        <w:rPr>
          <w:rFonts w:asciiTheme="minorEastAsia" w:hAnsiTheme="minorEastAsia"/>
          <w:position w:val="-10"/>
          <w:sz w:val="24"/>
          <w:szCs w:val="24"/>
        </w:rPr>
        <w:object w:dxaOrig="480" w:dyaOrig="320">
          <v:shape id="_x0000_i1039" type="#_x0000_t75" style="width:24pt;height:15.6pt" o:ole="">
            <v:imagedata r:id="rId37" o:title=""/>
          </v:shape>
          <o:OLEObject Type="Embed" ProgID="Equation.DSMT4" ShapeID="_x0000_i1039" DrawAspect="Content" ObjectID="_1680899251" r:id="rId38"/>
        </w:object>
      </w:r>
      <w:r w:rsidRPr="006B72C7">
        <w:rPr>
          <w:rFonts w:asciiTheme="minorEastAsia" w:hAnsiTheme="minorEastAsia" w:hint="eastAsia"/>
          <w:sz w:val="24"/>
          <w:szCs w:val="24"/>
        </w:rPr>
        <w:t>,</w:t>
      </w:r>
      <w:r w:rsidRPr="006B72C7">
        <w:rPr>
          <w:rFonts w:asciiTheme="minorEastAsia" w:hAnsiTheme="minorEastAsia"/>
          <w:position w:val="-12"/>
          <w:sz w:val="24"/>
          <w:szCs w:val="24"/>
        </w:rPr>
        <w:object w:dxaOrig="259" w:dyaOrig="359">
          <v:shape id="对象 19" o:spid="_x0000_i1040" type="#_x0000_t75" style="width:12.6pt;height:18pt;mso-position-horizontal-relative:page;mso-position-vertical-relative:page" o:ole="">
            <v:imagedata r:id="rId39" o:title=""/>
          </v:shape>
          <o:OLEObject Type="Embed" ProgID="Equation.DSMT4" ShapeID="对象 19" DrawAspect="Content" ObjectID="_1680899252" r:id="rId40"/>
        </w:object>
      </w:r>
      <w:r w:rsidRPr="006B72C7">
        <w:rPr>
          <w:rFonts w:asciiTheme="minorEastAsia" w:hAnsiTheme="minorEastAsia" w:hint="eastAsia"/>
          <w:sz w:val="24"/>
          <w:szCs w:val="24"/>
        </w:rPr>
        <w:t>便可计算出等效到基带传输时系统的单位冲激响应。</w:t>
      </w:r>
    </w:p>
    <w:p w:rsidR="007D5892" w:rsidRPr="006B72C7" w:rsidRDefault="007D5892" w:rsidP="0076140D">
      <w:pPr>
        <w:rPr>
          <w:rFonts w:asciiTheme="minorEastAsia" w:hAnsiTheme="minorEastAsia"/>
        </w:rPr>
      </w:pPr>
    </w:p>
    <w:p w:rsidR="0076140D" w:rsidRPr="006B72C7" w:rsidRDefault="0076140D" w:rsidP="0076140D">
      <w:pPr>
        <w:pStyle w:val="a3"/>
        <w:numPr>
          <w:ilvl w:val="0"/>
          <w:numId w:val="1"/>
        </w:numPr>
        <w:ind w:firstLineChars="0"/>
        <w:rPr>
          <w:rFonts w:asciiTheme="minorEastAsia" w:hAnsiTheme="minorEastAsia"/>
          <w:sz w:val="28"/>
          <w:szCs w:val="28"/>
        </w:rPr>
      </w:pPr>
      <w:r w:rsidRPr="006B72C7">
        <w:rPr>
          <w:rFonts w:asciiTheme="minorEastAsia" w:hAnsiTheme="minorEastAsia" w:hint="eastAsia"/>
          <w:sz w:val="28"/>
          <w:szCs w:val="28"/>
        </w:rPr>
        <w:t>实验仪器设备与材料</w:t>
      </w:r>
    </w:p>
    <w:p w:rsidR="00C346F4" w:rsidRPr="006B72C7" w:rsidRDefault="00C346F4" w:rsidP="006D3F36">
      <w:pPr>
        <w:ind w:firstLine="420"/>
        <w:jc w:val="left"/>
        <w:rPr>
          <w:rFonts w:asciiTheme="minorEastAsia" w:hAnsiTheme="minorEastAsia"/>
          <w:sz w:val="24"/>
          <w:szCs w:val="24"/>
        </w:rPr>
      </w:pPr>
      <w:r w:rsidRPr="006B72C7">
        <w:rPr>
          <w:rFonts w:asciiTheme="minorEastAsia" w:hAnsiTheme="minorEastAsia" w:hint="eastAsia"/>
          <w:sz w:val="24"/>
          <w:szCs w:val="24"/>
        </w:rPr>
        <w:t>信号波形图</w:t>
      </w:r>
    </w:p>
    <w:p w:rsidR="00C346F4" w:rsidRPr="006B72C7" w:rsidRDefault="00C346F4" w:rsidP="006D3F36">
      <w:pPr>
        <w:ind w:firstLine="420"/>
        <w:jc w:val="left"/>
        <w:rPr>
          <w:rFonts w:asciiTheme="minorEastAsia" w:hAnsiTheme="minorEastAsia"/>
          <w:sz w:val="24"/>
          <w:szCs w:val="24"/>
        </w:rPr>
      </w:pPr>
      <w:r w:rsidRPr="006B72C7">
        <w:rPr>
          <w:rFonts w:asciiTheme="minorEastAsia" w:hAnsiTheme="minorEastAsia" w:hint="eastAsia"/>
          <w:sz w:val="24"/>
          <w:szCs w:val="24"/>
        </w:rPr>
        <w:t>眼图</w:t>
      </w:r>
    </w:p>
    <w:p w:rsidR="008A155F" w:rsidRPr="006B72C7" w:rsidRDefault="008A155F" w:rsidP="006D3F36">
      <w:pPr>
        <w:ind w:firstLine="420"/>
        <w:jc w:val="left"/>
        <w:rPr>
          <w:rFonts w:asciiTheme="minorEastAsia" w:hAnsiTheme="minorEastAsia"/>
          <w:sz w:val="24"/>
          <w:szCs w:val="24"/>
        </w:rPr>
      </w:pPr>
      <w:r w:rsidRPr="006B72C7">
        <w:rPr>
          <w:rFonts w:asciiTheme="minorEastAsia" w:hAnsiTheme="minorEastAsia" w:hint="eastAsia"/>
          <w:sz w:val="24"/>
          <w:szCs w:val="24"/>
        </w:rPr>
        <w:t>随机M进制脉冲序列模块</w:t>
      </w:r>
    </w:p>
    <w:p w:rsidR="008A155F" w:rsidRPr="006B72C7" w:rsidRDefault="008A155F" w:rsidP="006D3F36">
      <w:pPr>
        <w:ind w:firstLine="420"/>
        <w:jc w:val="left"/>
        <w:rPr>
          <w:rFonts w:asciiTheme="minorEastAsia" w:hAnsiTheme="minorEastAsia"/>
          <w:sz w:val="24"/>
          <w:szCs w:val="24"/>
        </w:rPr>
      </w:pPr>
      <w:r w:rsidRPr="006B72C7">
        <w:rPr>
          <w:rFonts w:asciiTheme="minorEastAsia" w:hAnsiTheme="minorEastAsia" w:hint="eastAsia"/>
          <w:sz w:val="24"/>
          <w:szCs w:val="24"/>
        </w:rPr>
        <w:t>多径干扰模块</w:t>
      </w:r>
    </w:p>
    <w:p w:rsidR="008A155F" w:rsidRPr="006B72C7" w:rsidRDefault="008A155F" w:rsidP="006D3F36">
      <w:pPr>
        <w:ind w:firstLine="420"/>
        <w:jc w:val="left"/>
        <w:rPr>
          <w:rFonts w:asciiTheme="minorEastAsia" w:hAnsiTheme="minorEastAsia"/>
          <w:sz w:val="24"/>
          <w:szCs w:val="24"/>
        </w:rPr>
      </w:pPr>
      <w:r w:rsidRPr="006B72C7">
        <w:rPr>
          <w:rFonts w:asciiTheme="minorEastAsia" w:hAnsiTheme="minorEastAsia" w:hint="eastAsia"/>
          <w:sz w:val="24"/>
          <w:szCs w:val="24"/>
        </w:rPr>
        <w:t>加性高斯白噪声信道模块</w:t>
      </w:r>
    </w:p>
    <w:p w:rsidR="00A037CF" w:rsidRPr="006B72C7" w:rsidRDefault="00A037CF" w:rsidP="00A037CF">
      <w:pPr>
        <w:rPr>
          <w:rFonts w:asciiTheme="minorEastAsia" w:hAnsiTheme="minorEastAsia"/>
        </w:rPr>
      </w:pPr>
    </w:p>
    <w:p w:rsidR="0076140D" w:rsidRPr="006B72C7" w:rsidRDefault="0076140D" w:rsidP="0076140D">
      <w:pPr>
        <w:pStyle w:val="a3"/>
        <w:numPr>
          <w:ilvl w:val="0"/>
          <w:numId w:val="1"/>
        </w:numPr>
        <w:ind w:firstLineChars="0"/>
        <w:rPr>
          <w:rFonts w:asciiTheme="minorEastAsia" w:hAnsiTheme="minorEastAsia"/>
          <w:sz w:val="28"/>
          <w:szCs w:val="28"/>
        </w:rPr>
      </w:pPr>
      <w:r w:rsidRPr="006B72C7">
        <w:rPr>
          <w:rFonts w:asciiTheme="minorEastAsia" w:hAnsiTheme="minorEastAsia" w:hint="eastAsia"/>
          <w:sz w:val="28"/>
          <w:szCs w:val="28"/>
        </w:rPr>
        <w:t>实验方法与步骤要求</w:t>
      </w:r>
    </w:p>
    <w:p w:rsidR="00A33E89" w:rsidRPr="006B72C7" w:rsidRDefault="00A33E89" w:rsidP="00A33E89">
      <w:pPr>
        <w:pStyle w:val="New"/>
        <w:rPr>
          <w:rFonts w:asciiTheme="minorEastAsia" w:eastAsiaTheme="minorEastAsia" w:hAnsiTheme="minorEastAsia"/>
          <w:sz w:val="24"/>
          <w:szCs w:val="24"/>
        </w:rPr>
      </w:pPr>
      <w:r w:rsidRPr="006B72C7">
        <w:rPr>
          <w:rFonts w:asciiTheme="minorEastAsia" w:eastAsiaTheme="minorEastAsia" w:hAnsiTheme="minorEastAsia"/>
          <w:sz w:val="24"/>
          <w:szCs w:val="24"/>
        </w:rPr>
        <w:t>1、如</w:t>
      </w:r>
      <w:r w:rsidRPr="006B72C7">
        <w:rPr>
          <w:rFonts w:asciiTheme="minorEastAsia" w:eastAsiaTheme="minorEastAsia" w:hAnsiTheme="minorEastAsia" w:hint="eastAsia"/>
          <w:sz w:val="24"/>
          <w:szCs w:val="24"/>
        </w:rPr>
        <w:t>图1</w:t>
      </w:r>
      <w:r w:rsidRPr="006B72C7">
        <w:rPr>
          <w:rFonts w:asciiTheme="minorEastAsia" w:eastAsiaTheme="minorEastAsia" w:hAnsiTheme="minorEastAsia"/>
          <w:sz w:val="24"/>
          <w:szCs w:val="24"/>
        </w:rPr>
        <w:t>-</w:t>
      </w:r>
      <w:r w:rsidR="006B72C7">
        <w:rPr>
          <w:rFonts w:asciiTheme="minorEastAsia" w:eastAsiaTheme="minorEastAsia" w:hAnsiTheme="minorEastAsia" w:hint="eastAsia"/>
          <w:sz w:val="24"/>
          <w:szCs w:val="24"/>
        </w:rPr>
        <w:t>4</w:t>
      </w:r>
      <w:r w:rsidRPr="006B72C7">
        <w:rPr>
          <w:rFonts w:asciiTheme="minorEastAsia" w:eastAsiaTheme="minorEastAsia" w:hAnsiTheme="minorEastAsia"/>
          <w:sz w:val="24"/>
          <w:szCs w:val="24"/>
        </w:rPr>
        <w:t xml:space="preserve"> 所示搭建仿真实验模型：将</w:t>
      </w:r>
      <w:r w:rsidRPr="006B72C7">
        <w:rPr>
          <w:rFonts w:asciiTheme="minorEastAsia" w:eastAsiaTheme="minorEastAsia" w:hAnsiTheme="minorEastAsia" w:hint="eastAsia"/>
          <w:sz w:val="24"/>
          <w:szCs w:val="24"/>
        </w:rPr>
        <w:t>随机M进制脉冲序列</w:t>
      </w:r>
      <w:r w:rsidRPr="006B72C7">
        <w:rPr>
          <w:rFonts w:asciiTheme="minorEastAsia" w:eastAsiaTheme="minorEastAsia" w:hAnsiTheme="minorEastAsia"/>
          <w:sz w:val="24"/>
          <w:szCs w:val="24"/>
        </w:rPr>
        <w:t>产生的伪随机序列通过两径信道</w:t>
      </w:r>
      <w:r w:rsidRPr="006B72C7">
        <w:rPr>
          <w:rFonts w:asciiTheme="minorEastAsia" w:eastAsiaTheme="minorEastAsia" w:hAnsiTheme="minorEastAsia" w:hint="eastAsia"/>
          <w:sz w:val="24"/>
          <w:szCs w:val="24"/>
        </w:rPr>
        <w:t>和加性高斯白噪声信道</w:t>
      </w:r>
      <w:r w:rsidRPr="006B72C7">
        <w:rPr>
          <w:rFonts w:asciiTheme="minorEastAsia" w:eastAsiaTheme="minorEastAsia" w:hAnsiTheme="minorEastAsia"/>
          <w:sz w:val="24"/>
          <w:szCs w:val="24"/>
        </w:rPr>
        <w:t>，仿真对比多径干扰后的信号的</w:t>
      </w:r>
      <w:r w:rsidRPr="006B72C7">
        <w:rPr>
          <w:rFonts w:asciiTheme="minorEastAsia" w:eastAsiaTheme="minorEastAsia" w:hAnsiTheme="minorEastAsia" w:hint="eastAsia"/>
          <w:sz w:val="24"/>
          <w:szCs w:val="24"/>
        </w:rPr>
        <w:t>波形</w:t>
      </w:r>
      <w:r w:rsidRPr="006B72C7">
        <w:rPr>
          <w:rFonts w:asciiTheme="minorEastAsia" w:eastAsiaTheme="minorEastAsia" w:hAnsiTheme="minorEastAsia"/>
          <w:sz w:val="24"/>
          <w:szCs w:val="24"/>
        </w:rPr>
        <w:t>图及眼图变化。</w:t>
      </w:r>
    </w:p>
    <w:p w:rsidR="00A33E89" w:rsidRPr="006B72C7" w:rsidRDefault="006D3F36" w:rsidP="00A33E89">
      <w:pPr>
        <w:pStyle w:val="New"/>
        <w:jc w:val="center"/>
        <w:rPr>
          <w:rFonts w:asciiTheme="minorEastAsia" w:eastAsiaTheme="minorEastAsia" w:hAnsiTheme="minorEastAsia"/>
          <w:sz w:val="24"/>
          <w:szCs w:val="24"/>
        </w:rPr>
      </w:pPr>
      <w:r w:rsidRPr="006B72C7">
        <w:rPr>
          <w:rFonts w:asciiTheme="minorEastAsia" w:eastAsiaTheme="minorEastAsia" w:hAnsiTheme="minorEastAsia"/>
          <w:sz w:val="24"/>
          <w:szCs w:val="24"/>
        </w:rPr>
        <w:object w:dxaOrig="9410" w:dyaOrig="2179">
          <v:shape id="对象 157" o:spid="_x0000_i1041" type="#_x0000_t75" style="width:408pt;height:94.2pt;mso-position-horizontal-relative:page;mso-position-vertical-relative:page" o:ole="">
            <v:imagedata r:id="rId41" o:title=""/>
          </v:shape>
          <o:OLEObject Type="Embed" ProgID="Visio.Drawing.11" ShapeID="对象 157" DrawAspect="Content" ObjectID="_1680899253" r:id="rId42"/>
        </w:object>
      </w:r>
    </w:p>
    <w:p w:rsidR="00A33E89" w:rsidRPr="006B72C7" w:rsidRDefault="00A33E89" w:rsidP="00A33E89">
      <w:pPr>
        <w:jc w:val="center"/>
        <w:rPr>
          <w:rFonts w:asciiTheme="minorEastAsia" w:hAnsiTheme="minorEastAsia"/>
          <w:sz w:val="24"/>
          <w:szCs w:val="24"/>
        </w:rPr>
      </w:pPr>
      <w:bookmarkStart w:id="3" w:name="_Ref495518605"/>
      <w:r w:rsidRPr="006B72C7">
        <w:rPr>
          <w:rFonts w:asciiTheme="minorEastAsia" w:hAnsiTheme="minorEastAsia"/>
          <w:sz w:val="24"/>
          <w:szCs w:val="24"/>
        </w:rPr>
        <w:t>图</w:t>
      </w:r>
      <w:bookmarkEnd w:id="3"/>
      <w:r w:rsidRPr="006B72C7">
        <w:rPr>
          <w:rFonts w:asciiTheme="minorEastAsia" w:hAnsiTheme="minorEastAsia" w:hint="eastAsia"/>
          <w:sz w:val="24"/>
          <w:szCs w:val="24"/>
        </w:rPr>
        <w:t>1</w:t>
      </w:r>
      <w:r w:rsidRPr="006B72C7">
        <w:rPr>
          <w:rFonts w:asciiTheme="minorEastAsia" w:hAnsiTheme="minorEastAsia"/>
          <w:sz w:val="24"/>
          <w:szCs w:val="24"/>
        </w:rPr>
        <w:t>-</w:t>
      </w:r>
      <w:r w:rsidR="006B72C7">
        <w:rPr>
          <w:rFonts w:asciiTheme="minorEastAsia" w:hAnsiTheme="minorEastAsia" w:hint="eastAsia"/>
          <w:sz w:val="24"/>
          <w:szCs w:val="24"/>
        </w:rPr>
        <w:t>4</w:t>
      </w:r>
      <w:r w:rsidRPr="006B72C7">
        <w:rPr>
          <w:rFonts w:asciiTheme="minorEastAsia" w:hAnsiTheme="minorEastAsia"/>
          <w:sz w:val="24"/>
          <w:szCs w:val="24"/>
        </w:rPr>
        <w:t xml:space="preserve"> 多径效应仿真实验模型</w:t>
      </w:r>
    </w:p>
    <w:p w:rsidR="00A33E89" w:rsidRPr="006B72C7" w:rsidRDefault="00A33E89" w:rsidP="00A33E89">
      <w:pPr>
        <w:ind w:firstLine="435"/>
        <w:jc w:val="left"/>
        <w:rPr>
          <w:rFonts w:asciiTheme="minorEastAsia" w:hAnsiTheme="minorEastAsia"/>
          <w:sz w:val="24"/>
          <w:szCs w:val="24"/>
        </w:rPr>
      </w:pPr>
      <w:r w:rsidRPr="006B72C7">
        <w:rPr>
          <w:rFonts w:asciiTheme="minorEastAsia" w:hAnsiTheme="minorEastAsia" w:hint="eastAsia"/>
          <w:sz w:val="24"/>
          <w:szCs w:val="24"/>
        </w:rPr>
        <w:t>点击</w:t>
      </w:r>
      <w:r w:rsidR="00911351">
        <w:rPr>
          <w:rFonts w:asciiTheme="minorEastAsia" w:hAnsiTheme="minorEastAsia" w:hint="eastAsia"/>
          <w:noProof/>
          <w:sz w:val="24"/>
          <w:szCs w:val="24"/>
        </w:rPr>
        <w:t>器材</w:t>
      </w:r>
      <w:r w:rsidRPr="006B72C7">
        <w:rPr>
          <w:rFonts w:asciiTheme="minorEastAsia" w:hAnsiTheme="minorEastAsia" w:hint="eastAsia"/>
          <w:sz w:val="24"/>
          <w:szCs w:val="24"/>
        </w:rPr>
        <w:t>按钮打开“器材栏”，在“器材栏”点击模块图标，再在“工作区”点击放置模块。按照连接线方向次序左键点击连接模块和仪器，构成系统框图如下所示：</w:t>
      </w:r>
    </w:p>
    <w:p w:rsidR="00A33E89" w:rsidRPr="006B72C7" w:rsidRDefault="00A33E89" w:rsidP="00A33E89">
      <w:pPr>
        <w:jc w:val="left"/>
        <w:rPr>
          <w:rFonts w:asciiTheme="minorEastAsia" w:hAnsiTheme="minorEastAsia"/>
          <w:sz w:val="24"/>
          <w:szCs w:val="24"/>
        </w:rPr>
      </w:pPr>
      <w:r w:rsidRPr="006B72C7">
        <w:rPr>
          <w:rFonts w:asciiTheme="minorEastAsia" w:hAnsiTheme="minorEastAsia"/>
          <w:noProof/>
          <w:sz w:val="24"/>
          <w:szCs w:val="24"/>
        </w:rPr>
        <w:lastRenderedPageBreak/>
        <w:drawing>
          <wp:inline distT="0" distB="0" distL="0" distR="0">
            <wp:extent cx="5274945" cy="2968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4945" cy="2968625"/>
                    </a:xfrm>
                    <a:prstGeom prst="rect">
                      <a:avLst/>
                    </a:prstGeom>
                    <a:noFill/>
                    <a:ln>
                      <a:noFill/>
                    </a:ln>
                  </pic:spPr>
                </pic:pic>
              </a:graphicData>
            </a:graphic>
          </wp:inline>
        </w:drawing>
      </w:r>
    </w:p>
    <w:p w:rsidR="00A33E89" w:rsidRDefault="00A33E89" w:rsidP="00A33E89">
      <w:pPr>
        <w:ind w:firstLine="435"/>
        <w:jc w:val="center"/>
        <w:rPr>
          <w:rFonts w:asciiTheme="minorEastAsia" w:hAnsiTheme="minorEastAsia"/>
          <w:sz w:val="24"/>
          <w:szCs w:val="24"/>
        </w:rPr>
      </w:pPr>
      <w:r w:rsidRPr="006B72C7">
        <w:rPr>
          <w:rFonts w:asciiTheme="minorEastAsia" w:hAnsiTheme="minorEastAsia"/>
          <w:sz w:val="24"/>
          <w:szCs w:val="24"/>
        </w:rPr>
        <w:t>图</w:t>
      </w:r>
      <w:r w:rsidRPr="006B72C7">
        <w:rPr>
          <w:rFonts w:asciiTheme="minorEastAsia" w:hAnsiTheme="minorEastAsia" w:hint="eastAsia"/>
          <w:sz w:val="24"/>
          <w:szCs w:val="24"/>
        </w:rPr>
        <w:t>1</w:t>
      </w:r>
      <w:r w:rsidRPr="006B72C7">
        <w:rPr>
          <w:rFonts w:asciiTheme="minorEastAsia" w:hAnsiTheme="minorEastAsia"/>
          <w:sz w:val="24"/>
          <w:szCs w:val="24"/>
        </w:rPr>
        <w:t>-</w:t>
      </w:r>
      <w:r w:rsidR="006B72C7">
        <w:rPr>
          <w:rFonts w:asciiTheme="minorEastAsia" w:hAnsiTheme="minorEastAsia" w:hint="eastAsia"/>
          <w:sz w:val="24"/>
          <w:szCs w:val="24"/>
        </w:rPr>
        <w:t>5</w:t>
      </w:r>
      <w:r w:rsidRPr="006B72C7">
        <w:rPr>
          <w:rFonts w:asciiTheme="minorEastAsia" w:hAnsiTheme="minorEastAsia" w:hint="eastAsia"/>
          <w:sz w:val="24"/>
          <w:szCs w:val="24"/>
        </w:rPr>
        <w:t xml:space="preserve"> 整体系统框图</w:t>
      </w:r>
    </w:p>
    <w:p w:rsidR="00911351" w:rsidRPr="006B72C7" w:rsidRDefault="00911351" w:rsidP="00A33E89">
      <w:pPr>
        <w:ind w:firstLine="435"/>
        <w:jc w:val="center"/>
        <w:rPr>
          <w:rFonts w:asciiTheme="minorEastAsia" w:hAnsiTheme="minorEastAsia" w:hint="eastAsia"/>
          <w:sz w:val="24"/>
          <w:szCs w:val="24"/>
        </w:rPr>
      </w:pPr>
    </w:p>
    <w:p w:rsidR="00A33E89" w:rsidRPr="006B72C7" w:rsidRDefault="00A33E89" w:rsidP="00A33E89">
      <w:pPr>
        <w:rPr>
          <w:rFonts w:asciiTheme="minorEastAsia" w:hAnsiTheme="minorEastAsia"/>
          <w:sz w:val="24"/>
          <w:szCs w:val="24"/>
        </w:rPr>
      </w:pPr>
      <w:r w:rsidRPr="006B72C7">
        <w:rPr>
          <w:rFonts w:asciiTheme="minorEastAsia" w:hAnsiTheme="minorEastAsia"/>
          <w:sz w:val="24"/>
          <w:szCs w:val="24"/>
        </w:rPr>
        <w:t>2、根据实验理论基础部分</w:t>
      </w:r>
      <w:r w:rsidRPr="006B72C7">
        <w:rPr>
          <w:rFonts w:asciiTheme="minorEastAsia" w:hAnsiTheme="minorEastAsia" w:hint="eastAsia"/>
          <w:sz w:val="24"/>
          <w:szCs w:val="24"/>
        </w:rPr>
        <w:t>的公式1</w:t>
      </w:r>
      <w:r w:rsidRPr="006B72C7">
        <w:rPr>
          <w:rFonts w:asciiTheme="minorEastAsia" w:hAnsiTheme="minorEastAsia"/>
          <w:sz w:val="24"/>
          <w:szCs w:val="24"/>
        </w:rPr>
        <w:t>-5设计两径信道并写出其单位冲击响应。</w:t>
      </w:r>
      <w:r w:rsidRPr="006B72C7">
        <w:rPr>
          <w:rFonts w:asciiTheme="minorEastAsia" w:hAnsiTheme="minorEastAsia" w:hint="eastAsia"/>
          <w:sz w:val="24"/>
          <w:szCs w:val="24"/>
        </w:rPr>
        <w:t>例如，假设码元速率为1</w:t>
      </w:r>
      <w:r w:rsidRPr="006B72C7">
        <w:rPr>
          <w:rFonts w:asciiTheme="minorEastAsia" w:hAnsiTheme="minorEastAsia"/>
          <w:sz w:val="24"/>
          <w:szCs w:val="24"/>
        </w:rPr>
        <w:t>M</w:t>
      </w:r>
      <w:r w:rsidRPr="006B72C7">
        <w:rPr>
          <w:rFonts w:asciiTheme="minorEastAsia" w:hAnsiTheme="minorEastAsia" w:hint="eastAsia"/>
          <w:sz w:val="24"/>
          <w:szCs w:val="24"/>
        </w:rPr>
        <w:t>baud/s，基带采样率为9</w:t>
      </w:r>
      <w:r w:rsidRPr="006B72C7">
        <w:rPr>
          <w:rFonts w:asciiTheme="minorEastAsia" w:hAnsiTheme="minorEastAsia"/>
          <w:sz w:val="24"/>
          <w:szCs w:val="24"/>
        </w:rPr>
        <w:t>MH</w:t>
      </w:r>
      <w:r w:rsidRPr="006B72C7">
        <w:rPr>
          <w:rFonts w:asciiTheme="minorEastAsia" w:hAnsiTheme="minorEastAsia" w:hint="eastAsia"/>
          <w:sz w:val="24"/>
          <w:szCs w:val="24"/>
        </w:rPr>
        <w:t>z，比例系数</w:t>
      </w:r>
      <w:r w:rsidRPr="006B72C7">
        <w:rPr>
          <w:rFonts w:asciiTheme="minorEastAsia" w:hAnsiTheme="minorEastAsia"/>
          <w:position w:val="-4"/>
          <w:sz w:val="24"/>
          <w:szCs w:val="24"/>
        </w:rPr>
        <w:object w:dxaOrig="179" w:dyaOrig="199">
          <v:shape id="对象 159" o:spid="_x0000_i1042" type="#_x0000_t75" style="width:9pt;height:9.6pt;mso-position-horizontal-relative:page;mso-position-vertical-relative:page" o:ole="">
            <v:imagedata r:id="rId44" o:title=""/>
          </v:shape>
          <o:OLEObject Type="Embed" ProgID="Equation.DSMT4" ShapeID="对象 159" DrawAspect="Content" ObjectID="_1680899254" r:id="rId45"/>
        </w:object>
      </w:r>
      <w:r w:rsidRPr="006B72C7">
        <w:rPr>
          <w:rFonts w:asciiTheme="minorEastAsia" w:hAnsiTheme="minorEastAsia" w:hint="eastAsia"/>
          <w:sz w:val="24"/>
          <w:szCs w:val="24"/>
        </w:rPr>
        <w:t>为0.5，载波频率</w:t>
      </w:r>
      <w:r w:rsidRPr="006B72C7">
        <w:rPr>
          <w:rFonts w:asciiTheme="minorEastAsia" w:hAnsiTheme="minorEastAsia"/>
          <w:position w:val="-12"/>
          <w:sz w:val="24"/>
          <w:szCs w:val="24"/>
        </w:rPr>
        <w:object w:dxaOrig="259" w:dyaOrig="359">
          <v:shape id="对象 160" o:spid="_x0000_i1043" type="#_x0000_t75" style="width:12.6pt;height:18.6pt;mso-position-horizontal-relative:page;mso-position-vertical-relative:page" o:ole="">
            <v:imagedata r:id="rId46" o:title=""/>
          </v:shape>
          <o:OLEObject Type="Embed" ProgID="Equation.DSMT4" ShapeID="对象 160" DrawAspect="Content" ObjectID="_1680899255" r:id="rId47"/>
        </w:object>
      </w:r>
      <w:r w:rsidRPr="006B72C7">
        <w:rPr>
          <w:rFonts w:asciiTheme="minorEastAsia" w:hAnsiTheme="minorEastAsia" w:hint="eastAsia"/>
          <w:sz w:val="24"/>
          <w:szCs w:val="24"/>
        </w:rPr>
        <w:t>为4</w:t>
      </w:r>
      <w:r w:rsidRPr="006B72C7">
        <w:rPr>
          <w:rFonts w:asciiTheme="minorEastAsia" w:hAnsiTheme="minorEastAsia"/>
          <w:sz w:val="24"/>
          <w:szCs w:val="24"/>
        </w:rPr>
        <w:t>G</w:t>
      </w:r>
      <w:r w:rsidRPr="006B72C7">
        <w:rPr>
          <w:rFonts w:asciiTheme="minorEastAsia" w:hAnsiTheme="minorEastAsia" w:hint="eastAsia"/>
          <w:sz w:val="24"/>
          <w:szCs w:val="24"/>
        </w:rPr>
        <w:t>Hz，多径时延</w:t>
      </w:r>
      <w:r w:rsidRPr="006B72C7">
        <w:rPr>
          <w:rFonts w:asciiTheme="minorEastAsia" w:hAnsiTheme="minorEastAsia"/>
          <w:position w:val="-10"/>
          <w:sz w:val="24"/>
          <w:szCs w:val="24"/>
        </w:rPr>
        <w:object w:dxaOrig="480" w:dyaOrig="320">
          <v:shape id="_x0000_i1044" type="#_x0000_t75" style="width:24pt;height:15.6pt" o:ole="">
            <v:imagedata r:id="rId48" o:title=""/>
          </v:shape>
          <o:OLEObject Type="Embed" ProgID="Equation.DSMT4" ShapeID="_x0000_i1044" DrawAspect="Content" ObjectID="_1680899256" r:id="rId49"/>
        </w:object>
      </w:r>
      <w:r w:rsidRPr="006B72C7">
        <w:rPr>
          <w:rFonts w:asciiTheme="minorEastAsia" w:hAnsiTheme="minorEastAsia" w:hint="eastAsia"/>
          <w:sz w:val="24"/>
          <w:szCs w:val="24"/>
        </w:rPr>
        <w:t>为2/9</w:t>
      </w:r>
      <w:r w:rsidRPr="006B72C7">
        <w:rPr>
          <w:rFonts w:asciiTheme="minorEastAsia" w:hAnsiTheme="minorEastAsia"/>
          <w:sz w:val="24"/>
          <w:szCs w:val="24"/>
        </w:rPr>
        <w:t>u</w:t>
      </w:r>
      <w:r w:rsidRPr="006B72C7">
        <w:rPr>
          <w:rFonts w:asciiTheme="minorEastAsia" w:hAnsiTheme="minorEastAsia" w:hint="eastAsia"/>
          <w:sz w:val="24"/>
          <w:szCs w:val="24"/>
        </w:rPr>
        <w:t>s。</w:t>
      </w:r>
    </w:p>
    <w:p w:rsidR="00A33E89" w:rsidRPr="006B72C7" w:rsidRDefault="00A33E89" w:rsidP="00A33E89">
      <w:pPr>
        <w:rPr>
          <w:rFonts w:asciiTheme="minorEastAsia" w:hAnsiTheme="minorEastAsia"/>
          <w:sz w:val="24"/>
          <w:szCs w:val="24"/>
        </w:rPr>
      </w:pPr>
      <w:r w:rsidRPr="006B72C7">
        <w:rPr>
          <w:rFonts w:asciiTheme="minorEastAsia" w:hAnsiTheme="minorEastAsia"/>
          <w:sz w:val="24"/>
          <w:szCs w:val="24"/>
        </w:rPr>
        <w:tab/>
        <w:t>(1)</w:t>
      </w:r>
      <w:r w:rsidRPr="006B72C7">
        <w:rPr>
          <w:rFonts w:asciiTheme="minorEastAsia" w:hAnsiTheme="minorEastAsia" w:hint="eastAsia"/>
          <w:sz w:val="24"/>
          <w:szCs w:val="24"/>
        </w:rPr>
        <w:t>设式</w:t>
      </w:r>
      <w:del w:id="4" w:author="lynn" w:date="2021-04-25T23:34:00Z">
        <w:r w:rsidRPr="006B72C7" w:rsidDel="00911351">
          <w:rPr>
            <w:rFonts w:asciiTheme="minorEastAsia" w:hAnsiTheme="minorEastAsia" w:hint="eastAsia"/>
            <w:sz w:val="24"/>
            <w:szCs w:val="24"/>
          </w:rPr>
          <w:delText>2-3-</w:delText>
        </w:r>
      </w:del>
      <w:r w:rsidRPr="006B72C7">
        <w:rPr>
          <w:rFonts w:asciiTheme="minorEastAsia" w:hAnsiTheme="minorEastAsia" w:hint="eastAsia"/>
          <w:sz w:val="24"/>
          <w:szCs w:val="24"/>
        </w:rPr>
        <w:t>1</w:t>
      </w:r>
      <w:r w:rsidRPr="006B72C7">
        <w:rPr>
          <w:rFonts w:asciiTheme="minorEastAsia" w:hAnsiTheme="minorEastAsia"/>
          <w:sz w:val="24"/>
          <w:szCs w:val="24"/>
        </w:rPr>
        <w:t>-5</w:t>
      </w:r>
      <w:r w:rsidRPr="006B72C7">
        <w:rPr>
          <w:rFonts w:asciiTheme="minorEastAsia" w:hAnsiTheme="minorEastAsia" w:hint="eastAsia"/>
          <w:sz w:val="24"/>
          <w:szCs w:val="24"/>
        </w:rPr>
        <w:t>中</w:t>
      </w:r>
      <w:r w:rsidRPr="006B72C7">
        <w:rPr>
          <w:rFonts w:asciiTheme="minorEastAsia" w:hAnsiTheme="minorEastAsia"/>
          <w:position w:val="-10"/>
          <w:sz w:val="24"/>
          <w:szCs w:val="24"/>
        </w:rPr>
        <w:object w:dxaOrig="1020" w:dyaOrig="320">
          <v:shape id="_x0000_i1045" type="#_x0000_t75" style="width:51pt;height:15.6pt" o:ole="">
            <v:imagedata r:id="rId50" o:title=""/>
          </v:shape>
          <o:OLEObject Type="Embed" ProgID="Equation.DSMT4" ShapeID="_x0000_i1045" DrawAspect="Content" ObjectID="_1680899257" r:id="rId51"/>
        </w:object>
      </w:r>
      <w:r w:rsidRPr="006B72C7">
        <w:rPr>
          <w:rFonts w:asciiTheme="minorEastAsia" w:hAnsiTheme="minorEastAsia" w:hint="eastAsia"/>
          <w:sz w:val="24"/>
          <w:szCs w:val="24"/>
        </w:rPr>
        <w:t>的系数为a，由采样率和多径时延可知，第二径信号滞后主径信号2个采样周期到达，信道单位冲激响应为</w:t>
      </w:r>
      <w:r w:rsidRPr="006B72C7">
        <w:rPr>
          <w:rFonts w:asciiTheme="minorEastAsia" w:hAnsiTheme="minorEastAsia"/>
          <w:position w:val="-10"/>
          <w:sz w:val="24"/>
          <w:szCs w:val="24"/>
        </w:rPr>
        <w:object w:dxaOrig="1099" w:dyaOrig="319">
          <v:shape id="对象 163" o:spid="_x0000_i1046" type="#_x0000_t75" style="width:55.2pt;height:15.6pt;mso-position-horizontal-relative:page;mso-position-vertical-relative:page" o:ole="">
            <v:imagedata r:id="rId52" o:title=""/>
          </v:shape>
          <o:OLEObject Type="Embed" ProgID="Equation.DSMT4" ShapeID="对象 163" DrawAspect="Content" ObjectID="_1680899258" r:id="rId53"/>
        </w:object>
      </w:r>
      <w:r w:rsidRPr="006B72C7">
        <w:rPr>
          <w:rFonts w:asciiTheme="minorEastAsia" w:hAnsiTheme="minorEastAsia" w:hint="eastAsia"/>
          <w:position w:val="-10"/>
          <w:sz w:val="24"/>
          <w:szCs w:val="24"/>
        </w:rPr>
        <w:t>；</w:t>
      </w:r>
    </w:p>
    <w:p w:rsidR="00A33E89" w:rsidRPr="006B72C7" w:rsidRDefault="00A33E89" w:rsidP="00A33E89">
      <w:pPr>
        <w:rPr>
          <w:rFonts w:asciiTheme="minorEastAsia" w:hAnsiTheme="minorEastAsia"/>
          <w:sz w:val="24"/>
          <w:szCs w:val="24"/>
        </w:rPr>
      </w:pPr>
      <w:r w:rsidRPr="006B72C7">
        <w:rPr>
          <w:rFonts w:asciiTheme="minorEastAsia" w:hAnsiTheme="minorEastAsia"/>
          <w:sz w:val="24"/>
          <w:szCs w:val="24"/>
        </w:rPr>
        <w:tab/>
      </w:r>
      <w:r w:rsidRPr="006B72C7">
        <w:rPr>
          <w:rFonts w:asciiTheme="minorEastAsia" w:hAnsiTheme="minorEastAsia" w:hint="eastAsia"/>
          <w:sz w:val="24"/>
          <w:szCs w:val="24"/>
        </w:rPr>
        <w:t>(</w:t>
      </w:r>
      <w:r w:rsidRPr="006B72C7">
        <w:rPr>
          <w:rFonts w:asciiTheme="minorEastAsia" w:hAnsiTheme="minorEastAsia"/>
          <w:sz w:val="24"/>
          <w:szCs w:val="24"/>
        </w:rPr>
        <w:t>2</w:t>
      </w:r>
      <w:r w:rsidRPr="006B72C7">
        <w:rPr>
          <w:rFonts w:asciiTheme="minorEastAsia" w:hAnsiTheme="minorEastAsia" w:hint="eastAsia"/>
          <w:sz w:val="24"/>
          <w:szCs w:val="24"/>
        </w:rPr>
        <w:t>)计算系数</w:t>
      </w:r>
      <w:r w:rsidRPr="006B72C7">
        <w:rPr>
          <w:rFonts w:asciiTheme="minorEastAsia" w:hAnsiTheme="minorEastAsia"/>
          <w:position w:val="-12"/>
          <w:sz w:val="24"/>
          <w:szCs w:val="24"/>
        </w:rPr>
        <w:object w:dxaOrig="2700" w:dyaOrig="360">
          <v:shape id="_x0000_i1047" type="#_x0000_t75" style="width:134.4pt;height:18.6pt" o:ole="">
            <v:imagedata r:id="rId54" o:title=""/>
          </v:shape>
          <o:OLEObject Type="Embed" ProgID="Equation.DSMT4" ShapeID="_x0000_i1047" DrawAspect="Content" ObjectID="_1680899259" r:id="rId55"/>
        </w:object>
      </w:r>
      <w:r w:rsidRPr="006B72C7">
        <w:rPr>
          <w:rFonts w:asciiTheme="minorEastAsia" w:hAnsiTheme="minorEastAsia" w:hint="eastAsia"/>
          <w:sz w:val="24"/>
          <w:szCs w:val="24"/>
        </w:rPr>
        <w:t>。</w:t>
      </w:r>
    </w:p>
    <w:p w:rsidR="00A33E89" w:rsidRPr="006B72C7" w:rsidRDefault="00A33E89" w:rsidP="00A33E89">
      <w:pPr>
        <w:rPr>
          <w:rFonts w:asciiTheme="minorEastAsia" w:hAnsiTheme="minorEastAsia"/>
          <w:sz w:val="24"/>
          <w:szCs w:val="24"/>
        </w:rPr>
      </w:pPr>
      <w:r w:rsidRPr="006B72C7">
        <w:rPr>
          <w:rFonts w:asciiTheme="minorEastAsia" w:hAnsiTheme="minorEastAsia"/>
          <w:sz w:val="24"/>
          <w:szCs w:val="24"/>
        </w:rPr>
        <w:tab/>
      </w:r>
      <w:r w:rsidRPr="006B72C7">
        <w:rPr>
          <w:rFonts w:asciiTheme="minorEastAsia" w:hAnsiTheme="minorEastAsia" w:hint="eastAsia"/>
          <w:sz w:val="24"/>
          <w:szCs w:val="24"/>
        </w:rPr>
        <w:t>所以信道的单位</w:t>
      </w:r>
      <w:bookmarkStart w:id="5" w:name="_GoBack"/>
      <w:bookmarkEnd w:id="5"/>
      <w:r w:rsidRPr="006B72C7">
        <w:rPr>
          <w:rFonts w:asciiTheme="minorEastAsia" w:hAnsiTheme="minorEastAsia" w:hint="eastAsia"/>
          <w:sz w:val="24"/>
          <w:szCs w:val="24"/>
        </w:rPr>
        <w:t>冲激响应为</w:t>
      </w:r>
      <w:r w:rsidRPr="006B72C7">
        <w:rPr>
          <w:rFonts w:asciiTheme="minorEastAsia" w:hAnsiTheme="minorEastAsia"/>
          <w:position w:val="-10"/>
          <w:sz w:val="24"/>
          <w:szCs w:val="24"/>
        </w:rPr>
        <w:object w:dxaOrig="1499" w:dyaOrig="319">
          <v:shape id="对象 165" o:spid="_x0000_i1048" type="#_x0000_t75" style="width:75pt;height:15.6pt;mso-position-horizontal-relative:page;mso-position-vertical-relative:page" o:ole="">
            <v:imagedata r:id="rId56" o:title=""/>
          </v:shape>
          <o:OLEObject Type="Embed" ProgID="Equation.DSMT4" ShapeID="对象 165" DrawAspect="Content" ObjectID="_1680899260" r:id="rId57"/>
        </w:object>
      </w:r>
      <w:r w:rsidRPr="006B72C7">
        <w:rPr>
          <w:rFonts w:asciiTheme="minorEastAsia" w:hAnsiTheme="minorEastAsia" w:hint="eastAsia"/>
          <w:sz w:val="24"/>
          <w:szCs w:val="24"/>
        </w:rPr>
        <w:t>。</w:t>
      </w:r>
    </w:p>
    <w:p w:rsidR="00A33E89" w:rsidRPr="006B72C7" w:rsidRDefault="00A33E89" w:rsidP="00A33E89">
      <w:pPr>
        <w:pStyle w:val="New"/>
        <w:rPr>
          <w:rFonts w:asciiTheme="minorEastAsia" w:eastAsiaTheme="minorEastAsia" w:hAnsiTheme="minorEastAsia"/>
          <w:sz w:val="24"/>
          <w:szCs w:val="24"/>
        </w:rPr>
      </w:pPr>
      <w:r w:rsidRPr="006B72C7">
        <w:rPr>
          <w:rFonts w:asciiTheme="minorEastAsia" w:eastAsiaTheme="minorEastAsia" w:hAnsiTheme="minorEastAsia"/>
          <w:sz w:val="24"/>
          <w:szCs w:val="24"/>
        </w:rPr>
        <w:t>3、设置模块参数：（关于模块使用方法可以参考模块说明）</w:t>
      </w:r>
    </w:p>
    <w:p w:rsidR="00A33E89" w:rsidRPr="006B72C7" w:rsidRDefault="00A33E89" w:rsidP="00A33E89">
      <w:pPr>
        <w:pStyle w:val="New"/>
        <w:ind w:leftChars="200" w:left="420"/>
        <w:rPr>
          <w:rFonts w:asciiTheme="minorEastAsia" w:eastAsiaTheme="minorEastAsia" w:hAnsiTheme="minorEastAsia"/>
          <w:sz w:val="24"/>
          <w:szCs w:val="24"/>
        </w:rPr>
      </w:pPr>
      <w:r w:rsidRPr="006B72C7">
        <w:rPr>
          <w:rFonts w:asciiTheme="minorEastAsia" w:eastAsiaTheme="minorEastAsia" w:hAnsiTheme="minorEastAsia" w:hint="eastAsia"/>
          <w:b/>
          <w:sz w:val="24"/>
          <w:szCs w:val="24"/>
        </w:rPr>
        <w:t>a.随机M进制脉冲序列模块</w:t>
      </w:r>
      <w:r w:rsidRPr="006B72C7">
        <w:rPr>
          <w:rFonts w:asciiTheme="minorEastAsia" w:eastAsiaTheme="minorEastAsia" w:hAnsiTheme="minorEastAsia"/>
          <w:b/>
          <w:sz w:val="24"/>
          <w:szCs w:val="24"/>
        </w:rPr>
        <w:t>：</w:t>
      </w:r>
      <w:r w:rsidRPr="006B72C7">
        <w:rPr>
          <w:rFonts w:asciiTheme="minorEastAsia" w:eastAsiaTheme="minorEastAsia" w:hAnsiTheme="minorEastAsia"/>
          <w:sz w:val="24"/>
          <w:szCs w:val="24"/>
        </w:rPr>
        <w:t>数据序列的长度</w:t>
      </w:r>
      <w:r w:rsidRPr="006B72C7">
        <w:rPr>
          <w:rFonts w:asciiTheme="minorEastAsia" w:eastAsiaTheme="minorEastAsia" w:hAnsiTheme="minorEastAsia" w:hint="eastAsia"/>
          <w:sz w:val="24"/>
          <w:szCs w:val="24"/>
        </w:rPr>
        <w:t>(Length)</w:t>
      </w:r>
      <w:r w:rsidRPr="006B72C7">
        <w:rPr>
          <w:rFonts w:asciiTheme="minorEastAsia" w:eastAsiaTheme="minorEastAsia" w:hAnsiTheme="minorEastAsia"/>
          <w:sz w:val="24"/>
          <w:szCs w:val="24"/>
        </w:rPr>
        <w:t>设置为100</w:t>
      </w:r>
      <w:r w:rsidRPr="006B72C7">
        <w:rPr>
          <w:rFonts w:asciiTheme="minorEastAsia" w:eastAsiaTheme="minorEastAsia" w:hAnsiTheme="minorEastAsia" w:hint="eastAsia"/>
          <w:sz w:val="24"/>
          <w:szCs w:val="24"/>
        </w:rPr>
        <w:t>，进制数(M)设置为2</w:t>
      </w:r>
      <w:r w:rsidRPr="006B72C7">
        <w:rPr>
          <w:rFonts w:asciiTheme="minorEastAsia" w:eastAsiaTheme="minorEastAsia" w:hAnsiTheme="minorEastAsia"/>
          <w:sz w:val="24"/>
          <w:szCs w:val="24"/>
        </w:rPr>
        <w:t>；</w:t>
      </w:r>
    </w:p>
    <w:p w:rsidR="00A33E89" w:rsidRPr="006B72C7" w:rsidRDefault="00A33E89" w:rsidP="00A33E89">
      <w:pPr>
        <w:pStyle w:val="New"/>
        <w:ind w:leftChars="200" w:left="420"/>
        <w:jc w:val="center"/>
        <w:rPr>
          <w:rFonts w:asciiTheme="minorEastAsia" w:eastAsiaTheme="minorEastAsia" w:hAnsiTheme="minorEastAsia"/>
          <w:sz w:val="24"/>
          <w:szCs w:val="24"/>
        </w:rPr>
      </w:pPr>
      <w:r w:rsidRPr="006B72C7">
        <w:rPr>
          <w:rFonts w:asciiTheme="minorEastAsia" w:eastAsiaTheme="minorEastAsia" w:hAnsiTheme="minorEastAsia"/>
          <w:noProof/>
          <w:sz w:val="24"/>
          <w:szCs w:val="24"/>
        </w:rPr>
        <w:drawing>
          <wp:inline distT="0" distB="0" distL="0" distR="0">
            <wp:extent cx="2299335" cy="23406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299335" cy="2340610"/>
                    </a:xfrm>
                    <a:prstGeom prst="rect">
                      <a:avLst/>
                    </a:prstGeom>
                    <a:noFill/>
                    <a:ln>
                      <a:noFill/>
                    </a:ln>
                  </pic:spPr>
                </pic:pic>
              </a:graphicData>
            </a:graphic>
          </wp:inline>
        </w:drawing>
      </w:r>
    </w:p>
    <w:p w:rsidR="00A33E89" w:rsidRPr="006B72C7" w:rsidRDefault="00A33E89" w:rsidP="00A33E89">
      <w:pPr>
        <w:pStyle w:val="New"/>
        <w:ind w:leftChars="200" w:left="420"/>
        <w:jc w:val="center"/>
        <w:rPr>
          <w:rFonts w:asciiTheme="minorEastAsia" w:eastAsiaTheme="minorEastAsia" w:hAnsiTheme="minorEastAsia"/>
          <w:sz w:val="24"/>
          <w:szCs w:val="24"/>
        </w:rPr>
      </w:pPr>
      <w:r w:rsidRPr="006B72C7">
        <w:rPr>
          <w:rFonts w:asciiTheme="minorEastAsia" w:eastAsiaTheme="minorEastAsia" w:hAnsiTheme="minorEastAsia" w:hint="eastAsia"/>
          <w:sz w:val="24"/>
          <w:szCs w:val="24"/>
        </w:rPr>
        <w:lastRenderedPageBreak/>
        <w:t>图1</w:t>
      </w:r>
      <w:r w:rsidRPr="006B72C7">
        <w:rPr>
          <w:rFonts w:asciiTheme="minorEastAsia" w:eastAsiaTheme="minorEastAsia" w:hAnsiTheme="minorEastAsia"/>
          <w:sz w:val="24"/>
          <w:szCs w:val="24"/>
        </w:rPr>
        <w:t>-</w:t>
      </w:r>
      <w:r w:rsidR="006B72C7">
        <w:rPr>
          <w:rFonts w:asciiTheme="minorEastAsia" w:eastAsiaTheme="minorEastAsia" w:hAnsiTheme="minorEastAsia" w:hint="eastAsia"/>
          <w:sz w:val="24"/>
          <w:szCs w:val="24"/>
        </w:rPr>
        <w:t>6</w:t>
      </w:r>
      <w:r w:rsidRPr="006B72C7">
        <w:rPr>
          <w:rFonts w:asciiTheme="minorEastAsia" w:eastAsiaTheme="minorEastAsia" w:hAnsiTheme="minorEastAsia"/>
          <w:sz w:val="24"/>
          <w:szCs w:val="24"/>
        </w:rPr>
        <w:t xml:space="preserve"> </w:t>
      </w:r>
      <w:r w:rsidRPr="006B72C7">
        <w:rPr>
          <w:rFonts w:asciiTheme="minorEastAsia" w:eastAsiaTheme="minorEastAsia" w:hAnsiTheme="minorEastAsia" w:hint="eastAsia"/>
          <w:sz w:val="24"/>
          <w:szCs w:val="24"/>
        </w:rPr>
        <w:t>m序列发生器参数设置</w:t>
      </w:r>
    </w:p>
    <w:p w:rsidR="00A33E89" w:rsidRPr="006B72C7" w:rsidRDefault="00A33E89" w:rsidP="00A33E89">
      <w:pPr>
        <w:pStyle w:val="New"/>
        <w:ind w:leftChars="200" w:left="420"/>
        <w:rPr>
          <w:rFonts w:asciiTheme="minorEastAsia" w:eastAsiaTheme="minorEastAsia" w:hAnsiTheme="minorEastAsia"/>
          <w:sz w:val="24"/>
          <w:szCs w:val="24"/>
        </w:rPr>
      </w:pPr>
      <w:r w:rsidRPr="006B72C7">
        <w:rPr>
          <w:rFonts w:asciiTheme="minorEastAsia" w:eastAsiaTheme="minorEastAsia" w:hAnsiTheme="minorEastAsia" w:hint="eastAsia"/>
          <w:b/>
          <w:sz w:val="24"/>
          <w:szCs w:val="24"/>
        </w:rPr>
        <w:t>b.多径干扰模块：</w:t>
      </w:r>
      <w:r w:rsidRPr="006B72C7">
        <w:rPr>
          <w:rFonts w:asciiTheme="minorEastAsia" w:eastAsiaTheme="minorEastAsia" w:hAnsiTheme="minorEastAsia" w:hint="eastAsia"/>
          <w:sz w:val="24"/>
          <w:szCs w:val="24"/>
        </w:rPr>
        <w:t>将步骤2计算出的单位冲激响应[1  0  0.383]填入多径参数（Multipaths）。</w:t>
      </w:r>
    </w:p>
    <w:p w:rsidR="00A33E89" w:rsidRPr="006B72C7" w:rsidRDefault="00A33E89" w:rsidP="00A33E89">
      <w:pPr>
        <w:pStyle w:val="New"/>
        <w:ind w:leftChars="200" w:left="420"/>
        <w:jc w:val="center"/>
        <w:rPr>
          <w:rFonts w:asciiTheme="minorEastAsia" w:eastAsiaTheme="minorEastAsia" w:hAnsiTheme="minorEastAsia"/>
          <w:sz w:val="24"/>
          <w:szCs w:val="24"/>
        </w:rPr>
      </w:pPr>
      <w:r w:rsidRPr="006B72C7">
        <w:rPr>
          <w:rFonts w:asciiTheme="minorEastAsia" w:eastAsiaTheme="minorEastAsia" w:hAnsiTheme="minorEastAsia"/>
          <w:noProof/>
          <w:sz w:val="24"/>
          <w:szCs w:val="24"/>
        </w:rPr>
        <w:drawing>
          <wp:inline distT="0" distB="0" distL="0" distR="0">
            <wp:extent cx="2333625" cy="27228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33625" cy="2722880"/>
                    </a:xfrm>
                    <a:prstGeom prst="rect">
                      <a:avLst/>
                    </a:prstGeom>
                    <a:noFill/>
                    <a:ln>
                      <a:noFill/>
                    </a:ln>
                  </pic:spPr>
                </pic:pic>
              </a:graphicData>
            </a:graphic>
          </wp:inline>
        </w:drawing>
      </w:r>
      <w:r w:rsidRPr="006B72C7">
        <w:rPr>
          <w:rFonts w:asciiTheme="minorEastAsia" w:eastAsiaTheme="minorEastAsia" w:hAnsiTheme="minorEastAsia" w:hint="eastAsia"/>
          <w:sz w:val="24"/>
          <w:szCs w:val="24"/>
        </w:rPr>
        <w:t xml:space="preserve"> </w:t>
      </w:r>
    </w:p>
    <w:p w:rsidR="00A33E89" w:rsidRPr="006B72C7" w:rsidRDefault="00A33E89" w:rsidP="00A33E89">
      <w:pPr>
        <w:pStyle w:val="New"/>
        <w:ind w:leftChars="200" w:left="420"/>
        <w:jc w:val="center"/>
        <w:rPr>
          <w:rFonts w:asciiTheme="minorEastAsia" w:eastAsiaTheme="minorEastAsia" w:hAnsiTheme="minorEastAsia"/>
          <w:sz w:val="24"/>
          <w:szCs w:val="24"/>
        </w:rPr>
      </w:pPr>
      <w:r w:rsidRPr="006B72C7">
        <w:rPr>
          <w:rFonts w:asciiTheme="minorEastAsia" w:eastAsiaTheme="minorEastAsia" w:hAnsiTheme="minorEastAsia" w:hint="eastAsia"/>
          <w:sz w:val="24"/>
          <w:szCs w:val="24"/>
        </w:rPr>
        <w:t>图1</w:t>
      </w:r>
      <w:r w:rsidRPr="006B72C7">
        <w:rPr>
          <w:rFonts w:asciiTheme="minorEastAsia" w:eastAsiaTheme="minorEastAsia" w:hAnsiTheme="minorEastAsia"/>
          <w:sz w:val="24"/>
          <w:szCs w:val="24"/>
        </w:rPr>
        <w:t>-</w:t>
      </w:r>
      <w:r w:rsidR="006B72C7">
        <w:rPr>
          <w:rFonts w:asciiTheme="minorEastAsia" w:eastAsiaTheme="minorEastAsia" w:hAnsiTheme="minorEastAsia" w:hint="eastAsia"/>
          <w:sz w:val="24"/>
          <w:szCs w:val="24"/>
        </w:rPr>
        <w:t>7</w:t>
      </w:r>
      <w:r w:rsidRPr="006B72C7">
        <w:rPr>
          <w:rFonts w:asciiTheme="minorEastAsia" w:eastAsiaTheme="minorEastAsia" w:hAnsiTheme="minorEastAsia"/>
          <w:sz w:val="24"/>
          <w:szCs w:val="24"/>
        </w:rPr>
        <w:t xml:space="preserve"> </w:t>
      </w:r>
      <w:r w:rsidRPr="006B72C7">
        <w:rPr>
          <w:rFonts w:asciiTheme="minorEastAsia" w:eastAsiaTheme="minorEastAsia" w:hAnsiTheme="minorEastAsia" w:hint="eastAsia"/>
          <w:sz w:val="24"/>
          <w:szCs w:val="24"/>
        </w:rPr>
        <w:t>多径干扰模块参数设置</w:t>
      </w:r>
    </w:p>
    <w:p w:rsidR="00A33E89" w:rsidRPr="006B72C7" w:rsidRDefault="00A33E89" w:rsidP="00A33E89">
      <w:pPr>
        <w:pStyle w:val="New"/>
        <w:jc w:val="left"/>
        <w:rPr>
          <w:rFonts w:asciiTheme="minorEastAsia" w:eastAsiaTheme="minorEastAsia" w:hAnsiTheme="minorEastAsia"/>
          <w:sz w:val="24"/>
          <w:szCs w:val="24"/>
        </w:rPr>
      </w:pPr>
      <w:r w:rsidRPr="006B72C7">
        <w:rPr>
          <w:rFonts w:asciiTheme="minorEastAsia" w:eastAsiaTheme="minorEastAsia" w:hAnsiTheme="minorEastAsia" w:hint="eastAsia"/>
          <w:b/>
          <w:sz w:val="24"/>
          <w:szCs w:val="24"/>
        </w:rPr>
        <w:t>c.加性高斯白噪声信道：</w:t>
      </w:r>
      <w:r w:rsidRPr="006B72C7">
        <w:rPr>
          <w:rFonts w:asciiTheme="minorEastAsia" w:eastAsiaTheme="minorEastAsia" w:hAnsiTheme="minorEastAsia" w:hint="eastAsia"/>
          <w:sz w:val="24"/>
          <w:szCs w:val="24"/>
        </w:rPr>
        <w:t>信噪比（</w:t>
      </w:r>
      <w:r w:rsidRPr="006B72C7">
        <w:rPr>
          <w:rFonts w:asciiTheme="minorEastAsia" w:eastAsiaTheme="minorEastAsia" w:hAnsiTheme="minorEastAsia"/>
          <w:sz w:val="24"/>
          <w:szCs w:val="24"/>
        </w:rPr>
        <w:t>SNR</w:t>
      </w:r>
      <w:r w:rsidRPr="006B72C7">
        <w:rPr>
          <w:rFonts w:asciiTheme="minorEastAsia" w:eastAsiaTheme="minorEastAsia" w:hAnsiTheme="minorEastAsia" w:hint="eastAsia"/>
          <w:sz w:val="24"/>
          <w:szCs w:val="24"/>
        </w:rPr>
        <w:t>）设置为16dB</w:t>
      </w:r>
    </w:p>
    <w:p w:rsidR="00A33E89" w:rsidRPr="006B72C7" w:rsidRDefault="00A33E89" w:rsidP="00A33E89">
      <w:pPr>
        <w:pStyle w:val="New"/>
        <w:jc w:val="center"/>
        <w:rPr>
          <w:rFonts w:asciiTheme="minorEastAsia" w:eastAsiaTheme="minorEastAsia" w:hAnsiTheme="minorEastAsia"/>
          <w:sz w:val="24"/>
          <w:szCs w:val="24"/>
        </w:rPr>
      </w:pPr>
      <w:r w:rsidRPr="006B72C7">
        <w:rPr>
          <w:rFonts w:asciiTheme="minorEastAsia" w:eastAsiaTheme="minorEastAsia" w:hAnsiTheme="minorEastAsia"/>
          <w:sz w:val="24"/>
          <w:szCs w:val="24"/>
        </w:rPr>
        <w:t xml:space="preserve">     </w:t>
      </w:r>
      <w:r w:rsidRPr="006B72C7">
        <w:rPr>
          <w:rFonts w:asciiTheme="minorEastAsia" w:eastAsiaTheme="minorEastAsia" w:hAnsiTheme="minorEastAsia"/>
          <w:noProof/>
          <w:sz w:val="24"/>
          <w:szCs w:val="24"/>
        </w:rPr>
        <w:drawing>
          <wp:inline distT="0" distB="0" distL="0" distR="0">
            <wp:extent cx="2292985" cy="2593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292985" cy="2593340"/>
                    </a:xfrm>
                    <a:prstGeom prst="rect">
                      <a:avLst/>
                    </a:prstGeom>
                    <a:noFill/>
                    <a:ln>
                      <a:noFill/>
                    </a:ln>
                  </pic:spPr>
                </pic:pic>
              </a:graphicData>
            </a:graphic>
          </wp:inline>
        </w:drawing>
      </w:r>
    </w:p>
    <w:p w:rsidR="00A33E89" w:rsidRPr="006B72C7" w:rsidRDefault="00A33E89" w:rsidP="00A33E89">
      <w:pPr>
        <w:pStyle w:val="New"/>
        <w:jc w:val="center"/>
        <w:rPr>
          <w:rFonts w:asciiTheme="minorEastAsia" w:eastAsiaTheme="minorEastAsia" w:hAnsiTheme="minorEastAsia"/>
          <w:sz w:val="24"/>
          <w:szCs w:val="24"/>
        </w:rPr>
      </w:pPr>
      <w:r w:rsidRPr="006B72C7">
        <w:rPr>
          <w:rFonts w:asciiTheme="minorEastAsia" w:eastAsiaTheme="minorEastAsia" w:hAnsiTheme="minorEastAsia" w:hint="eastAsia"/>
          <w:sz w:val="24"/>
          <w:szCs w:val="24"/>
        </w:rPr>
        <w:t xml:space="preserve">    图1</w:t>
      </w:r>
      <w:r w:rsidRPr="006B72C7">
        <w:rPr>
          <w:rFonts w:asciiTheme="minorEastAsia" w:eastAsiaTheme="minorEastAsia" w:hAnsiTheme="minorEastAsia"/>
          <w:sz w:val="24"/>
          <w:szCs w:val="24"/>
        </w:rPr>
        <w:t>-</w:t>
      </w:r>
      <w:r w:rsidR="006B72C7">
        <w:rPr>
          <w:rFonts w:asciiTheme="minorEastAsia" w:eastAsiaTheme="minorEastAsia" w:hAnsiTheme="minorEastAsia" w:hint="eastAsia"/>
          <w:sz w:val="24"/>
          <w:szCs w:val="24"/>
        </w:rPr>
        <w:t>8</w:t>
      </w:r>
      <w:r w:rsidRPr="006B72C7">
        <w:rPr>
          <w:rFonts w:asciiTheme="minorEastAsia" w:eastAsiaTheme="minorEastAsia" w:hAnsiTheme="minorEastAsia" w:hint="eastAsia"/>
          <w:sz w:val="24"/>
          <w:szCs w:val="24"/>
        </w:rPr>
        <w:t>加性高斯白噪声信道设置</w:t>
      </w:r>
    </w:p>
    <w:p w:rsidR="00A33E89" w:rsidRPr="006B72C7" w:rsidRDefault="00A33E89" w:rsidP="00A33E89">
      <w:pPr>
        <w:pStyle w:val="New"/>
        <w:jc w:val="left"/>
        <w:rPr>
          <w:rFonts w:asciiTheme="minorEastAsia" w:eastAsiaTheme="minorEastAsia" w:hAnsiTheme="minorEastAsia"/>
          <w:sz w:val="24"/>
          <w:szCs w:val="24"/>
        </w:rPr>
      </w:pPr>
      <w:r w:rsidRPr="006B72C7">
        <w:rPr>
          <w:rFonts w:asciiTheme="minorEastAsia" w:eastAsiaTheme="minorEastAsia" w:hAnsiTheme="minorEastAsia"/>
          <w:sz w:val="24"/>
          <w:szCs w:val="24"/>
        </w:rPr>
        <w:t>3、</w:t>
      </w:r>
      <w:r w:rsidRPr="006B72C7">
        <w:rPr>
          <w:rFonts w:asciiTheme="minorEastAsia" w:eastAsiaTheme="minorEastAsia" w:hAnsiTheme="minorEastAsia" w:hint="eastAsia"/>
          <w:sz w:val="24"/>
          <w:szCs w:val="24"/>
        </w:rPr>
        <w:t>点击</w:t>
      </w:r>
      <w:r w:rsidR="00731EF4" w:rsidRPr="006B72C7">
        <w:rPr>
          <w:rFonts w:asciiTheme="minorEastAsia" w:eastAsiaTheme="minorEastAsia" w:hAnsiTheme="minorEastAsia" w:hint="eastAsia"/>
          <w:noProof/>
          <w:sz w:val="24"/>
          <w:szCs w:val="24"/>
        </w:rPr>
        <w:drawing>
          <wp:inline distT="0" distB="0" distL="0" distR="0">
            <wp:extent cx="253365" cy="200025"/>
            <wp:effectExtent l="1905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1" cstate="print"/>
                    <a:srcRect/>
                    <a:stretch>
                      <a:fillRect/>
                    </a:stretch>
                  </pic:blipFill>
                  <pic:spPr bwMode="auto">
                    <a:xfrm>
                      <a:off x="0" y="0"/>
                      <a:ext cx="253365" cy="200025"/>
                    </a:xfrm>
                    <a:prstGeom prst="rect">
                      <a:avLst/>
                    </a:prstGeom>
                    <a:noFill/>
                    <a:ln w="9525">
                      <a:noFill/>
                      <a:miter lim="800000"/>
                      <a:headEnd/>
                      <a:tailEnd/>
                    </a:ln>
                  </pic:spPr>
                </pic:pic>
              </a:graphicData>
            </a:graphic>
          </wp:inline>
        </w:drawing>
      </w:r>
      <w:r w:rsidRPr="006B72C7">
        <w:rPr>
          <w:rFonts w:asciiTheme="minorEastAsia" w:eastAsiaTheme="minorEastAsia" w:hAnsiTheme="minorEastAsia" w:hint="eastAsia"/>
          <w:sz w:val="24"/>
          <w:szCs w:val="24"/>
        </w:rPr>
        <w:t>按钮打开输出栏，点击</w:t>
      </w:r>
      <w:r w:rsidRPr="006B72C7">
        <w:rPr>
          <w:rFonts w:asciiTheme="minorEastAsia" w:eastAsiaTheme="minorEastAsia" w:hAnsiTheme="minorEastAsia"/>
          <w:noProof/>
          <w:sz w:val="24"/>
          <w:szCs w:val="24"/>
        </w:rPr>
        <w:drawing>
          <wp:inline distT="0" distB="0" distL="0" distR="0">
            <wp:extent cx="204470" cy="204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sidRPr="006B72C7">
        <w:rPr>
          <w:rFonts w:asciiTheme="minorEastAsia" w:eastAsiaTheme="minorEastAsia" w:hAnsiTheme="minorEastAsia" w:hint="eastAsia"/>
          <w:sz w:val="24"/>
          <w:szCs w:val="24"/>
        </w:rPr>
        <w:t>按钮</w:t>
      </w:r>
      <w:r w:rsidRPr="006B72C7">
        <w:rPr>
          <w:rFonts w:asciiTheme="minorEastAsia" w:eastAsiaTheme="minorEastAsia" w:hAnsiTheme="minorEastAsia"/>
          <w:sz w:val="24"/>
          <w:szCs w:val="24"/>
        </w:rPr>
        <w:t>运行仿真实验，观察输出波形。</w:t>
      </w:r>
    </w:p>
    <w:p w:rsidR="00A33E89" w:rsidRPr="006B72C7" w:rsidRDefault="00A33E89" w:rsidP="00A33E89">
      <w:pPr>
        <w:pStyle w:val="New"/>
        <w:jc w:val="left"/>
        <w:rPr>
          <w:rFonts w:asciiTheme="minorEastAsia" w:eastAsiaTheme="minorEastAsia" w:hAnsiTheme="minorEastAsia"/>
          <w:sz w:val="24"/>
          <w:szCs w:val="24"/>
        </w:rPr>
      </w:pPr>
      <w:r w:rsidRPr="006B72C7">
        <w:rPr>
          <w:rFonts w:asciiTheme="minorEastAsia" w:eastAsiaTheme="minorEastAsia" w:hAnsiTheme="minorEastAsia"/>
          <w:sz w:val="24"/>
          <w:szCs w:val="24"/>
        </w:rPr>
        <w:t>4、</w:t>
      </w:r>
      <w:r w:rsidRPr="006B72C7">
        <w:rPr>
          <w:rFonts w:asciiTheme="minorEastAsia" w:eastAsiaTheme="minorEastAsia" w:hAnsiTheme="minorEastAsia" w:hint="eastAsia"/>
          <w:sz w:val="24"/>
          <w:szCs w:val="24"/>
        </w:rPr>
        <w:t>设置多径时延</w:t>
      </w:r>
      <w:r w:rsidRPr="006B72C7">
        <w:rPr>
          <w:rFonts w:asciiTheme="minorEastAsia" w:eastAsiaTheme="minorEastAsia" w:hAnsiTheme="minorEastAsia"/>
          <w:position w:val="-10"/>
          <w:sz w:val="24"/>
          <w:szCs w:val="24"/>
        </w:rPr>
        <w:object w:dxaOrig="480" w:dyaOrig="320">
          <v:shape id="_x0000_i1049" type="#_x0000_t75" style="width:24pt;height:15.6pt" o:ole="">
            <v:imagedata r:id="rId63" o:title=""/>
          </v:shape>
          <o:OLEObject Type="Embed" ProgID="Equation.DSMT4" ShapeID="_x0000_i1049" DrawAspect="Content" ObjectID="_1680899261" r:id="rId64"/>
        </w:object>
      </w:r>
      <w:r w:rsidRPr="006B72C7">
        <w:rPr>
          <w:rFonts w:asciiTheme="minorEastAsia" w:eastAsiaTheme="minorEastAsia" w:hAnsiTheme="minorEastAsia" w:hint="eastAsia"/>
          <w:sz w:val="24"/>
          <w:szCs w:val="24"/>
        </w:rPr>
        <w:t>为1/3us，其他参数不变，重新计算信道冲激响应并运行仿真实验，</w:t>
      </w:r>
      <w:r w:rsidRPr="006B72C7">
        <w:rPr>
          <w:rFonts w:asciiTheme="minorEastAsia" w:eastAsiaTheme="minorEastAsia" w:hAnsiTheme="minorEastAsia"/>
          <w:sz w:val="24"/>
          <w:szCs w:val="24"/>
        </w:rPr>
        <w:t>观察现象变化。</w:t>
      </w:r>
    </w:p>
    <w:p w:rsidR="00A33E89" w:rsidRPr="006B72C7" w:rsidRDefault="00A33E89" w:rsidP="00A33E89">
      <w:pPr>
        <w:jc w:val="left"/>
        <w:rPr>
          <w:rFonts w:asciiTheme="minorEastAsia" w:hAnsiTheme="minorEastAsia"/>
          <w:sz w:val="24"/>
          <w:szCs w:val="24"/>
        </w:rPr>
      </w:pPr>
      <w:r w:rsidRPr="006B72C7">
        <w:rPr>
          <w:rFonts w:asciiTheme="minorEastAsia" w:hAnsiTheme="minorEastAsia" w:hint="eastAsia"/>
          <w:sz w:val="24"/>
          <w:szCs w:val="24"/>
        </w:rPr>
        <w:t>5、设置多径时延</w:t>
      </w:r>
      <w:r w:rsidRPr="006B72C7">
        <w:rPr>
          <w:rFonts w:asciiTheme="minorEastAsia" w:hAnsiTheme="minorEastAsia"/>
          <w:position w:val="-10"/>
          <w:sz w:val="24"/>
          <w:szCs w:val="24"/>
        </w:rPr>
        <w:object w:dxaOrig="480" w:dyaOrig="320">
          <v:shape id="_x0000_i1050" type="#_x0000_t75" style="width:24pt;height:15.6pt" o:ole="">
            <v:imagedata r:id="rId65" o:title=""/>
          </v:shape>
          <o:OLEObject Type="Embed" ProgID="Equation.DSMT4" ShapeID="_x0000_i1050" DrawAspect="Content" ObjectID="_1680899262" r:id="rId66"/>
        </w:object>
      </w:r>
      <w:r w:rsidRPr="006B72C7">
        <w:rPr>
          <w:rFonts w:asciiTheme="minorEastAsia" w:hAnsiTheme="minorEastAsia" w:hint="eastAsia"/>
          <w:sz w:val="24"/>
          <w:szCs w:val="24"/>
        </w:rPr>
        <w:t>为2/9us，载波频率为3</w:t>
      </w:r>
      <w:r w:rsidRPr="006B72C7">
        <w:rPr>
          <w:rFonts w:asciiTheme="minorEastAsia" w:hAnsiTheme="minorEastAsia"/>
          <w:sz w:val="24"/>
          <w:szCs w:val="24"/>
        </w:rPr>
        <w:t>GH</w:t>
      </w:r>
      <w:r w:rsidRPr="006B72C7">
        <w:rPr>
          <w:rFonts w:asciiTheme="minorEastAsia" w:hAnsiTheme="minorEastAsia" w:hint="eastAsia"/>
          <w:sz w:val="24"/>
          <w:szCs w:val="24"/>
        </w:rPr>
        <w:t>z，重新计算信道冲激响应并运行仿真实验，</w:t>
      </w:r>
      <w:r w:rsidRPr="006B72C7">
        <w:rPr>
          <w:rFonts w:asciiTheme="minorEastAsia" w:hAnsiTheme="minorEastAsia"/>
          <w:sz w:val="24"/>
          <w:szCs w:val="24"/>
        </w:rPr>
        <w:t>观察现象变化。</w:t>
      </w:r>
    </w:p>
    <w:p w:rsidR="00AF2863" w:rsidRPr="006B72C7" w:rsidRDefault="00AF2863" w:rsidP="00AF2863">
      <w:pPr>
        <w:rPr>
          <w:rFonts w:asciiTheme="minorEastAsia" w:hAnsiTheme="minorEastAsia"/>
        </w:rPr>
      </w:pPr>
    </w:p>
    <w:p w:rsidR="0076140D" w:rsidRPr="006B72C7" w:rsidRDefault="0076140D" w:rsidP="0076140D">
      <w:pPr>
        <w:pStyle w:val="a3"/>
        <w:numPr>
          <w:ilvl w:val="0"/>
          <w:numId w:val="1"/>
        </w:numPr>
        <w:ind w:firstLineChars="0"/>
        <w:rPr>
          <w:rFonts w:asciiTheme="minorEastAsia" w:hAnsiTheme="minorEastAsia"/>
          <w:sz w:val="28"/>
          <w:szCs w:val="28"/>
        </w:rPr>
      </w:pPr>
      <w:r w:rsidRPr="006B72C7">
        <w:rPr>
          <w:rFonts w:asciiTheme="minorEastAsia" w:hAnsiTheme="minorEastAsia" w:hint="eastAsia"/>
          <w:sz w:val="28"/>
          <w:szCs w:val="28"/>
        </w:rPr>
        <w:t>实验结果与结论</w:t>
      </w:r>
    </w:p>
    <w:p w:rsidR="006F7968" w:rsidRPr="006B72C7" w:rsidRDefault="006F7968" w:rsidP="006F7968">
      <w:pPr>
        <w:jc w:val="left"/>
        <w:rPr>
          <w:rFonts w:asciiTheme="minorEastAsia" w:hAnsiTheme="minorEastAsia"/>
          <w:sz w:val="24"/>
          <w:szCs w:val="24"/>
        </w:rPr>
      </w:pPr>
      <w:r w:rsidRPr="006B72C7">
        <w:rPr>
          <w:rFonts w:asciiTheme="minorEastAsia" w:hAnsiTheme="minorEastAsia"/>
          <w:sz w:val="24"/>
          <w:szCs w:val="24"/>
        </w:rPr>
        <w:lastRenderedPageBreak/>
        <w:t>实验结果及分析：采用上述设置的参数，运行多径效应仿真实验模型，得到通过两径信道前后的信号</w:t>
      </w:r>
      <w:r w:rsidRPr="006B72C7">
        <w:rPr>
          <w:rFonts w:asciiTheme="minorEastAsia" w:hAnsiTheme="minorEastAsia" w:hint="eastAsia"/>
          <w:sz w:val="24"/>
          <w:szCs w:val="24"/>
        </w:rPr>
        <w:t>波形</w:t>
      </w:r>
      <w:r w:rsidRPr="006B72C7">
        <w:rPr>
          <w:rFonts w:asciiTheme="minorEastAsia" w:hAnsiTheme="minorEastAsia"/>
          <w:sz w:val="24"/>
          <w:szCs w:val="24"/>
        </w:rPr>
        <w:t>图及眼图如图</w:t>
      </w:r>
      <w:r w:rsidRPr="006B72C7">
        <w:rPr>
          <w:rFonts w:asciiTheme="minorEastAsia" w:hAnsiTheme="minorEastAsia" w:hint="eastAsia"/>
          <w:sz w:val="24"/>
          <w:szCs w:val="24"/>
        </w:rPr>
        <w:t>1</w:t>
      </w:r>
      <w:r w:rsidRPr="006B72C7">
        <w:rPr>
          <w:rFonts w:asciiTheme="minorEastAsia" w:hAnsiTheme="minorEastAsia"/>
          <w:sz w:val="24"/>
          <w:szCs w:val="24"/>
        </w:rPr>
        <w:t>-</w:t>
      </w:r>
      <w:r w:rsidR="006B72C7">
        <w:rPr>
          <w:rFonts w:asciiTheme="minorEastAsia" w:hAnsiTheme="minorEastAsia" w:hint="eastAsia"/>
          <w:sz w:val="24"/>
          <w:szCs w:val="24"/>
        </w:rPr>
        <w:t>9</w:t>
      </w:r>
      <w:r w:rsidRPr="006B72C7">
        <w:rPr>
          <w:rFonts w:asciiTheme="minorEastAsia" w:hAnsiTheme="minorEastAsia" w:hint="eastAsia"/>
          <w:sz w:val="24"/>
          <w:szCs w:val="24"/>
        </w:rPr>
        <w:t>、</w:t>
      </w:r>
      <w:r w:rsidRPr="006B72C7">
        <w:rPr>
          <w:rFonts w:asciiTheme="minorEastAsia" w:hAnsiTheme="minorEastAsia"/>
          <w:sz w:val="24"/>
          <w:szCs w:val="24"/>
        </w:rPr>
        <w:t>图</w:t>
      </w:r>
      <w:r w:rsidRPr="006B72C7">
        <w:rPr>
          <w:rFonts w:asciiTheme="minorEastAsia" w:hAnsiTheme="minorEastAsia" w:hint="eastAsia"/>
          <w:sz w:val="24"/>
          <w:szCs w:val="24"/>
        </w:rPr>
        <w:t>1</w:t>
      </w:r>
      <w:r w:rsidRPr="006B72C7">
        <w:rPr>
          <w:rFonts w:asciiTheme="minorEastAsia" w:hAnsiTheme="minorEastAsia"/>
          <w:sz w:val="24"/>
          <w:szCs w:val="24"/>
        </w:rPr>
        <w:t>-</w:t>
      </w:r>
      <w:r w:rsidR="006B72C7">
        <w:rPr>
          <w:rFonts w:asciiTheme="minorEastAsia" w:hAnsiTheme="minorEastAsia" w:hint="eastAsia"/>
          <w:sz w:val="24"/>
          <w:szCs w:val="24"/>
        </w:rPr>
        <w:t>10</w:t>
      </w:r>
      <w:r w:rsidRPr="006B72C7">
        <w:rPr>
          <w:rFonts w:asciiTheme="minorEastAsia" w:hAnsiTheme="minorEastAsia" w:hint="eastAsia"/>
          <w:sz w:val="24"/>
          <w:szCs w:val="24"/>
        </w:rPr>
        <w:t>和</w:t>
      </w:r>
      <w:r w:rsidRPr="006B72C7">
        <w:rPr>
          <w:rFonts w:asciiTheme="minorEastAsia" w:hAnsiTheme="minorEastAsia"/>
          <w:sz w:val="24"/>
          <w:szCs w:val="24"/>
        </w:rPr>
        <w:t>图</w:t>
      </w:r>
      <w:r w:rsidRPr="006B72C7">
        <w:rPr>
          <w:rFonts w:asciiTheme="minorEastAsia" w:hAnsiTheme="minorEastAsia" w:hint="eastAsia"/>
          <w:sz w:val="24"/>
          <w:szCs w:val="24"/>
        </w:rPr>
        <w:t>1</w:t>
      </w:r>
      <w:r w:rsidRPr="006B72C7">
        <w:rPr>
          <w:rFonts w:asciiTheme="minorEastAsia" w:hAnsiTheme="minorEastAsia"/>
          <w:sz w:val="24"/>
          <w:szCs w:val="24"/>
        </w:rPr>
        <w:t>-</w:t>
      </w:r>
      <w:r w:rsidR="006B72C7">
        <w:rPr>
          <w:rFonts w:asciiTheme="minorEastAsia" w:hAnsiTheme="minorEastAsia" w:hint="eastAsia"/>
          <w:sz w:val="24"/>
          <w:szCs w:val="24"/>
        </w:rPr>
        <w:t>11</w:t>
      </w:r>
      <w:r w:rsidRPr="006B72C7">
        <w:rPr>
          <w:rFonts w:asciiTheme="minorEastAsia" w:hAnsiTheme="minorEastAsia"/>
          <w:sz w:val="24"/>
          <w:szCs w:val="24"/>
        </w:rPr>
        <w:t>所示。由仿真结果易知，</w:t>
      </w:r>
      <w:r w:rsidRPr="006B72C7">
        <w:rPr>
          <w:rFonts w:asciiTheme="minorEastAsia" w:hAnsiTheme="minorEastAsia" w:hint="eastAsia"/>
          <w:sz w:val="24"/>
          <w:szCs w:val="24"/>
        </w:rPr>
        <w:t>不同的路径延迟对接收信号的幅度产生了不同的影响。当</w:t>
      </w:r>
      <w:r w:rsidRPr="006B72C7">
        <w:rPr>
          <w:rFonts w:asciiTheme="minorEastAsia" w:hAnsiTheme="minorEastAsia"/>
          <w:position w:val="-6"/>
          <w:sz w:val="24"/>
          <w:szCs w:val="24"/>
        </w:rPr>
        <w:object w:dxaOrig="1099" w:dyaOrig="279">
          <v:shape id="对象 207" o:spid="_x0000_i1051" type="#_x0000_t75" style="width:54.6pt;height:14.4pt;mso-position-horizontal-relative:page;mso-position-vertical-relative:page" o:ole="">
            <v:imagedata r:id="rId67" o:title=""/>
          </v:shape>
          <o:OLEObject Type="Embed" ProgID="Equation.DSMT4" ShapeID="对象 207" DrawAspect="Content" ObjectID="_1680899263" r:id="rId68"/>
        </w:object>
      </w:r>
      <w:r w:rsidRPr="006B72C7">
        <w:rPr>
          <w:rFonts w:asciiTheme="minorEastAsia" w:hAnsiTheme="minorEastAsia" w:hint="eastAsia"/>
          <w:sz w:val="24"/>
          <w:szCs w:val="24"/>
        </w:rPr>
        <w:t>时相互抵消信号使眼图张开度变小，通信误码率增大；当</w:t>
      </w:r>
      <w:r w:rsidRPr="006B72C7">
        <w:rPr>
          <w:rFonts w:asciiTheme="minorEastAsia" w:hAnsiTheme="minorEastAsia"/>
          <w:position w:val="-6"/>
          <w:sz w:val="24"/>
          <w:szCs w:val="24"/>
        </w:rPr>
        <w:object w:dxaOrig="1159" w:dyaOrig="279">
          <v:shape id="对象 208" o:spid="_x0000_i1052" type="#_x0000_t75" style="width:57.6pt;height:14.4pt;mso-position-horizontal-relative:page;mso-position-vertical-relative:page" o:ole="">
            <v:imagedata r:id="rId69" o:title=""/>
          </v:shape>
          <o:OLEObject Type="Embed" ProgID="Equation.DSMT4" ShapeID="对象 208" DrawAspect="Content" ObjectID="_1680899264" r:id="rId70"/>
        </w:object>
      </w:r>
      <w:r w:rsidRPr="006B72C7">
        <w:rPr>
          <w:rFonts w:asciiTheme="minorEastAsia" w:hAnsiTheme="minorEastAsia" w:hint="eastAsia"/>
          <w:sz w:val="24"/>
          <w:szCs w:val="24"/>
        </w:rPr>
        <w:t>时相互叠加信号使眼图张开度变大，误码率变小</w:t>
      </w:r>
      <w:r w:rsidRPr="006B72C7">
        <w:rPr>
          <w:rFonts w:asciiTheme="minorEastAsia" w:hAnsiTheme="minorEastAsia"/>
          <w:sz w:val="24"/>
          <w:szCs w:val="24"/>
        </w:rPr>
        <w:t>。</w:t>
      </w:r>
    </w:p>
    <w:p w:rsidR="006F7968" w:rsidRPr="006B72C7" w:rsidRDefault="006F7968" w:rsidP="006F7968">
      <w:pPr>
        <w:jc w:val="center"/>
        <w:rPr>
          <w:rFonts w:asciiTheme="minorEastAsia" w:hAnsiTheme="minorEastAsia"/>
          <w:sz w:val="24"/>
          <w:szCs w:val="24"/>
        </w:rPr>
      </w:pPr>
      <w:r w:rsidRPr="006B72C7">
        <w:rPr>
          <w:rFonts w:asciiTheme="minorEastAsia" w:hAnsiTheme="minorEastAsia"/>
          <w:noProof/>
          <w:sz w:val="24"/>
          <w:szCs w:val="24"/>
        </w:rPr>
        <w:drawing>
          <wp:inline distT="0" distB="0" distL="0" distR="0">
            <wp:extent cx="2247900" cy="1800225"/>
            <wp:effectExtent l="19050" t="0" r="0" b="0"/>
            <wp:docPr id="198" name="图片 45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0" descr="1"/>
                    <pic:cNvPicPr>
                      <a:picLocks noChangeAspect="1" noChangeArrowheads="1"/>
                    </pic:cNvPicPr>
                  </pic:nvPicPr>
                  <pic:blipFill>
                    <a:blip r:embed="rId71" cstate="print"/>
                    <a:srcRect/>
                    <a:stretch>
                      <a:fillRect/>
                    </a:stretch>
                  </pic:blipFill>
                  <pic:spPr bwMode="auto">
                    <a:xfrm>
                      <a:off x="0" y="0"/>
                      <a:ext cx="2247900" cy="1800225"/>
                    </a:xfrm>
                    <a:prstGeom prst="rect">
                      <a:avLst/>
                    </a:prstGeom>
                    <a:noFill/>
                    <a:ln w="9525">
                      <a:noFill/>
                      <a:miter lim="800000"/>
                      <a:headEnd/>
                      <a:tailEnd/>
                    </a:ln>
                  </pic:spPr>
                </pic:pic>
              </a:graphicData>
            </a:graphic>
          </wp:inline>
        </w:drawing>
      </w:r>
      <w:r w:rsidRPr="006B72C7">
        <w:rPr>
          <w:rFonts w:asciiTheme="minorEastAsia" w:hAnsiTheme="minorEastAsia"/>
          <w:noProof/>
          <w:sz w:val="24"/>
          <w:szCs w:val="24"/>
        </w:rPr>
        <w:drawing>
          <wp:inline distT="0" distB="0" distL="0" distR="0">
            <wp:extent cx="2247900" cy="1800225"/>
            <wp:effectExtent l="19050" t="0" r="0" b="0"/>
            <wp:docPr id="199" name="图片 44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9" descr="1"/>
                    <pic:cNvPicPr>
                      <a:picLocks noChangeAspect="1" noChangeArrowheads="1"/>
                    </pic:cNvPicPr>
                  </pic:nvPicPr>
                  <pic:blipFill>
                    <a:blip r:embed="rId72" cstate="print"/>
                    <a:srcRect/>
                    <a:stretch>
                      <a:fillRect/>
                    </a:stretch>
                  </pic:blipFill>
                  <pic:spPr bwMode="auto">
                    <a:xfrm>
                      <a:off x="0" y="0"/>
                      <a:ext cx="2247900" cy="1800225"/>
                    </a:xfrm>
                    <a:prstGeom prst="rect">
                      <a:avLst/>
                    </a:prstGeom>
                    <a:noFill/>
                    <a:ln w="9525">
                      <a:noFill/>
                      <a:miter lim="800000"/>
                      <a:headEnd/>
                      <a:tailEnd/>
                    </a:ln>
                  </pic:spPr>
                </pic:pic>
              </a:graphicData>
            </a:graphic>
          </wp:inline>
        </w:drawing>
      </w:r>
    </w:p>
    <w:p w:rsidR="006F7968" w:rsidRPr="006B72C7" w:rsidRDefault="006F7968" w:rsidP="006F7968">
      <w:pPr>
        <w:jc w:val="center"/>
        <w:rPr>
          <w:rFonts w:asciiTheme="minorEastAsia" w:hAnsiTheme="minorEastAsia"/>
          <w:sz w:val="24"/>
          <w:szCs w:val="24"/>
        </w:rPr>
      </w:pPr>
      <w:r w:rsidRPr="006B72C7">
        <w:rPr>
          <w:rFonts w:asciiTheme="minorEastAsia" w:hAnsiTheme="minorEastAsia"/>
          <w:sz w:val="24"/>
          <w:szCs w:val="24"/>
        </w:rPr>
        <w:t>图</w:t>
      </w:r>
      <w:r w:rsidRPr="006B72C7">
        <w:rPr>
          <w:rFonts w:asciiTheme="minorEastAsia" w:hAnsiTheme="minorEastAsia" w:hint="eastAsia"/>
          <w:sz w:val="24"/>
          <w:szCs w:val="24"/>
        </w:rPr>
        <w:t>1</w:t>
      </w:r>
      <w:r w:rsidRPr="006B72C7">
        <w:rPr>
          <w:rFonts w:asciiTheme="minorEastAsia" w:hAnsiTheme="minorEastAsia"/>
          <w:sz w:val="24"/>
          <w:szCs w:val="24"/>
        </w:rPr>
        <w:t>-</w:t>
      </w:r>
      <w:r w:rsidR="006B72C7">
        <w:rPr>
          <w:rFonts w:asciiTheme="minorEastAsia" w:hAnsiTheme="minorEastAsia" w:hint="eastAsia"/>
          <w:sz w:val="24"/>
          <w:szCs w:val="24"/>
        </w:rPr>
        <w:t>9</w:t>
      </w:r>
      <w:r w:rsidRPr="006B72C7">
        <w:rPr>
          <w:rFonts w:asciiTheme="minorEastAsia" w:hAnsiTheme="minorEastAsia" w:hint="eastAsia"/>
          <w:sz w:val="24"/>
          <w:szCs w:val="24"/>
        </w:rPr>
        <w:t>发端</w:t>
      </w:r>
      <w:r w:rsidRPr="006B72C7">
        <w:rPr>
          <w:rFonts w:asciiTheme="minorEastAsia" w:hAnsiTheme="minorEastAsia"/>
          <w:sz w:val="24"/>
          <w:szCs w:val="24"/>
        </w:rPr>
        <w:t>信号</w:t>
      </w:r>
      <w:r w:rsidRPr="006B72C7">
        <w:rPr>
          <w:rFonts w:asciiTheme="minorEastAsia" w:hAnsiTheme="minorEastAsia" w:hint="eastAsia"/>
          <w:sz w:val="24"/>
          <w:szCs w:val="24"/>
        </w:rPr>
        <w:t>波形</w:t>
      </w:r>
      <w:r w:rsidRPr="006B72C7">
        <w:rPr>
          <w:rFonts w:asciiTheme="minorEastAsia" w:hAnsiTheme="minorEastAsia"/>
          <w:sz w:val="24"/>
          <w:szCs w:val="24"/>
        </w:rPr>
        <w:t>图</w:t>
      </w:r>
      <w:r w:rsidRPr="006B72C7">
        <w:rPr>
          <w:rFonts w:asciiTheme="minorEastAsia" w:hAnsiTheme="minorEastAsia" w:hint="eastAsia"/>
          <w:sz w:val="24"/>
          <w:szCs w:val="24"/>
        </w:rPr>
        <w:t>及眼图</w:t>
      </w:r>
    </w:p>
    <w:p w:rsidR="006F7968" w:rsidRPr="006B72C7" w:rsidRDefault="006F7968" w:rsidP="006F7968">
      <w:pPr>
        <w:jc w:val="center"/>
        <w:rPr>
          <w:rFonts w:asciiTheme="minorEastAsia" w:hAnsiTheme="minorEastAsia"/>
          <w:sz w:val="24"/>
          <w:szCs w:val="24"/>
        </w:rPr>
      </w:pPr>
      <w:r w:rsidRPr="006B72C7">
        <w:rPr>
          <w:rFonts w:asciiTheme="minorEastAsia" w:hAnsiTheme="minorEastAsia"/>
          <w:noProof/>
          <w:sz w:val="24"/>
          <w:szCs w:val="24"/>
        </w:rPr>
        <w:drawing>
          <wp:inline distT="0" distB="0" distL="0" distR="0">
            <wp:extent cx="2247900" cy="1800225"/>
            <wp:effectExtent l="19050" t="0" r="0" b="0"/>
            <wp:docPr id="200" name="图片 44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8" descr="1"/>
                    <pic:cNvPicPr>
                      <a:picLocks noChangeAspect="1" noChangeArrowheads="1"/>
                    </pic:cNvPicPr>
                  </pic:nvPicPr>
                  <pic:blipFill>
                    <a:blip r:embed="rId73" cstate="print"/>
                    <a:srcRect/>
                    <a:stretch>
                      <a:fillRect/>
                    </a:stretch>
                  </pic:blipFill>
                  <pic:spPr bwMode="auto">
                    <a:xfrm>
                      <a:off x="0" y="0"/>
                      <a:ext cx="2247900" cy="1800225"/>
                    </a:xfrm>
                    <a:prstGeom prst="rect">
                      <a:avLst/>
                    </a:prstGeom>
                    <a:noFill/>
                    <a:ln w="9525">
                      <a:noFill/>
                      <a:miter lim="800000"/>
                      <a:headEnd/>
                      <a:tailEnd/>
                    </a:ln>
                  </pic:spPr>
                </pic:pic>
              </a:graphicData>
            </a:graphic>
          </wp:inline>
        </w:drawing>
      </w:r>
      <w:r w:rsidRPr="006B72C7">
        <w:rPr>
          <w:rFonts w:asciiTheme="minorEastAsia" w:hAnsiTheme="minorEastAsia"/>
          <w:noProof/>
          <w:sz w:val="24"/>
          <w:szCs w:val="24"/>
        </w:rPr>
        <w:drawing>
          <wp:inline distT="0" distB="0" distL="0" distR="0">
            <wp:extent cx="2247900" cy="1800225"/>
            <wp:effectExtent l="19050" t="0" r="0" b="0"/>
            <wp:docPr id="201"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1"/>
                    <pic:cNvPicPr>
                      <a:picLocks noChangeAspect="1" noChangeArrowheads="1"/>
                    </pic:cNvPicPr>
                  </pic:nvPicPr>
                  <pic:blipFill>
                    <a:blip r:embed="rId74" cstate="print"/>
                    <a:srcRect/>
                    <a:stretch>
                      <a:fillRect/>
                    </a:stretch>
                  </pic:blipFill>
                  <pic:spPr bwMode="auto">
                    <a:xfrm>
                      <a:off x="0" y="0"/>
                      <a:ext cx="2247900" cy="1800225"/>
                    </a:xfrm>
                    <a:prstGeom prst="rect">
                      <a:avLst/>
                    </a:prstGeom>
                    <a:noFill/>
                    <a:ln w="9525">
                      <a:noFill/>
                      <a:miter lim="800000"/>
                      <a:headEnd/>
                      <a:tailEnd/>
                    </a:ln>
                  </pic:spPr>
                </pic:pic>
              </a:graphicData>
            </a:graphic>
          </wp:inline>
        </w:drawing>
      </w:r>
    </w:p>
    <w:p w:rsidR="006F7968" w:rsidRPr="006B72C7" w:rsidRDefault="006F7968" w:rsidP="006F7968">
      <w:pPr>
        <w:jc w:val="center"/>
        <w:rPr>
          <w:rFonts w:asciiTheme="minorEastAsia" w:hAnsiTheme="minorEastAsia"/>
          <w:sz w:val="24"/>
          <w:szCs w:val="24"/>
        </w:rPr>
      </w:pPr>
      <w:bookmarkStart w:id="6" w:name="_Ref495518993"/>
      <w:r w:rsidRPr="006B72C7">
        <w:rPr>
          <w:rFonts w:asciiTheme="minorEastAsia" w:hAnsiTheme="minorEastAsia"/>
          <w:sz w:val="24"/>
          <w:szCs w:val="24"/>
        </w:rPr>
        <w:t>图</w:t>
      </w:r>
      <w:bookmarkEnd w:id="6"/>
      <w:r w:rsidRPr="006B72C7">
        <w:rPr>
          <w:rFonts w:asciiTheme="minorEastAsia" w:hAnsiTheme="minorEastAsia" w:hint="eastAsia"/>
          <w:sz w:val="24"/>
          <w:szCs w:val="24"/>
        </w:rPr>
        <w:t>1</w:t>
      </w:r>
      <w:r w:rsidRPr="006B72C7">
        <w:rPr>
          <w:rFonts w:asciiTheme="minorEastAsia" w:hAnsiTheme="minorEastAsia"/>
          <w:sz w:val="24"/>
          <w:szCs w:val="24"/>
        </w:rPr>
        <w:t>-</w:t>
      </w:r>
      <w:r w:rsidR="006B72C7">
        <w:rPr>
          <w:rFonts w:asciiTheme="minorEastAsia" w:hAnsiTheme="minorEastAsia" w:hint="eastAsia"/>
          <w:sz w:val="24"/>
          <w:szCs w:val="24"/>
        </w:rPr>
        <w:t>10</w:t>
      </w:r>
      <w:r w:rsidRPr="006B72C7">
        <w:rPr>
          <w:rFonts w:asciiTheme="minorEastAsia" w:hAnsiTheme="minorEastAsia"/>
          <w:sz w:val="24"/>
          <w:szCs w:val="24"/>
        </w:rPr>
        <w:t>通过两径信道</w:t>
      </w:r>
      <w:r w:rsidRPr="006B72C7">
        <w:rPr>
          <w:rFonts w:asciiTheme="minorEastAsia" w:hAnsiTheme="minorEastAsia" w:hint="eastAsia"/>
          <w:sz w:val="24"/>
          <w:szCs w:val="24"/>
        </w:rPr>
        <w:t>(</w:t>
      </w:r>
      <w:r w:rsidRPr="006B72C7">
        <w:rPr>
          <w:rFonts w:asciiTheme="minorEastAsia" w:hAnsiTheme="minorEastAsia"/>
          <w:position w:val="-6"/>
          <w:sz w:val="24"/>
          <w:szCs w:val="24"/>
        </w:rPr>
        <w:object w:dxaOrig="1159" w:dyaOrig="279">
          <v:shape id="对象 213" o:spid="_x0000_i1053" type="#_x0000_t75" style="width:57.6pt;height:14.4pt;mso-position-horizontal-relative:page;mso-position-vertical-relative:page" o:ole="">
            <v:imagedata r:id="rId69" o:title=""/>
          </v:shape>
          <o:OLEObject Type="Embed" ProgID="Equation.DSMT4" ShapeID="对象 213" DrawAspect="Content" ObjectID="_1680899265" r:id="rId75"/>
        </w:object>
      </w:r>
      <w:r w:rsidRPr="006B72C7">
        <w:rPr>
          <w:rFonts w:asciiTheme="minorEastAsia" w:hAnsiTheme="minorEastAsia" w:hint="eastAsia"/>
          <w:sz w:val="24"/>
          <w:szCs w:val="24"/>
        </w:rPr>
        <w:t>)</w:t>
      </w:r>
      <w:r w:rsidRPr="006B72C7">
        <w:rPr>
          <w:rFonts w:asciiTheme="minorEastAsia" w:hAnsiTheme="minorEastAsia"/>
          <w:sz w:val="24"/>
          <w:szCs w:val="24"/>
        </w:rPr>
        <w:t>后</w:t>
      </w:r>
      <w:r w:rsidRPr="006B72C7">
        <w:rPr>
          <w:rFonts w:asciiTheme="minorEastAsia" w:hAnsiTheme="minorEastAsia" w:hint="eastAsia"/>
          <w:sz w:val="24"/>
          <w:szCs w:val="24"/>
        </w:rPr>
        <w:t>收端</w:t>
      </w:r>
      <w:r w:rsidRPr="006B72C7">
        <w:rPr>
          <w:rFonts w:asciiTheme="minorEastAsia" w:hAnsiTheme="minorEastAsia"/>
          <w:sz w:val="24"/>
          <w:szCs w:val="24"/>
        </w:rPr>
        <w:t>信号</w:t>
      </w:r>
      <w:r w:rsidRPr="006B72C7">
        <w:rPr>
          <w:rFonts w:asciiTheme="minorEastAsia" w:hAnsiTheme="minorEastAsia" w:hint="eastAsia"/>
          <w:sz w:val="24"/>
          <w:szCs w:val="24"/>
        </w:rPr>
        <w:t>波形</w:t>
      </w:r>
      <w:r w:rsidRPr="006B72C7">
        <w:rPr>
          <w:rFonts w:asciiTheme="minorEastAsia" w:hAnsiTheme="minorEastAsia"/>
          <w:sz w:val="24"/>
          <w:szCs w:val="24"/>
        </w:rPr>
        <w:t>图</w:t>
      </w:r>
      <w:r w:rsidRPr="006B72C7">
        <w:rPr>
          <w:rFonts w:asciiTheme="minorEastAsia" w:hAnsiTheme="minorEastAsia" w:hint="eastAsia"/>
          <w:sz w:val="24"/>
          <w:szCs w:val="24"/>
        </w:rPr>
        <w:t>及眼图</w:t>
      </w:r>
    </w:p>
    <w:p w:rsidR="006F7968" w:rsidRPr="006B72C7" w:rsidRDefault="006F7968" w:rsidP="006F7968">
      <w:pPr>
        <w:jc w:val="center"/>
        <w:rPr>
          <w:rFonts w:asciiTheme="minorEastAsia" w:hAnsiTheme="minorEastAsia"/>
          <w:sz w:val="24"/>
          <w:szCs w:val="24"/>
        </w:rPr>
      </w:pPr>
      <w:r w:rsidRPr="006B72C7">
        <w:rPr>
          <w:rFonts w:asciiTheme="minorEastAsia" w:hAnsiTheme="minorEastAsia"/>
          <w:noProof/>
          <w:sz w:val="24"/>
          <w:szCs w:val="24"/>
        </w:rPr>
        <w:drawing>
          <wp:inline distT="0" distB="0" distL="0" distR="0">
            <wp:extent cx="2247900" cy="1800225"/>
            <wp:effectExtent l="19050" t="0" r="0" b="0"/>
            <wp:docPr id="203" name="图片 26" descr="C:\Users\zhang\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Users\zhang\AppData\Local\Microsoft\Windows\INetCache\Content.Word\1.3.png"/>
                    <pic:cNvPicPr>
                      <a:picLocks noChangeAspect="1" noChangeArrowheads="1"/>
                    </pic:cNvPicPr>
                  </pic:nvPicPr>
                  <pic:blipFill>
                    <a:blip r:embed="rId76" cstate="print"/>
                    <a:srcRect/>
                    <a:stretch>
                      <a:fillRect/>
                    </a:stretch>
                  </pic:blipFill>
                  <pic:spPr bwMode="auto">
                    <a:xfrm>
                      <a:off x="0" y="0"/>
                      <a:ext cx="2247900" cy="1800225"/>
                    </a:xfrm>
                    <a:prstGeom prst="rect">
                      <a:avLst/>
                    </a:prstGeom>
                    <a:noFill/>
                    <a:ln w="9525">
                      <a:noFill/>
                      <a:miter lim="800000"/>
                      <a:headEnd/>
                      <a:tailEnd/>
                    </a:ln>
                  </pic:spPr>
                </pic:pic>
              </a:graphicData>
            </a:graphic>
          </wp:inline>
        </w:drawing>
      </w:r>
      <w:r w:rsidRPr="006B72C7">
        <w:rPr>
          <w:rFonts w:asciiTheme="minorEastAsia" w:hAnsiTheme="minorEastAsia"/>
          <w:noProof/>
          <w:sz w:val="24"/>
          <w:szCs w:val="24"/>
        </w:rPr>
        <w:drawing>
          <wp:inline distT="0" distB="0" distL="0" distR="0">
            <wp:extent cx="2247900" cy="1800225"/>
            <wp:effectExtent l="19050" t="0" r="0" b="0"/>
            <wp:docPr id="204" name="图片 7" descr="C:\Users\zhang\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Users\zhang\AppData\Local\Microsoft\Windows\INetCache\Content.Word\1.4.png"/>
                    <pic:cNvPicPr>
                      <a:picLocks noChangeAspect="1" noChangeArrowheads="1"/>
                    </pic:cNvPicPr>
                  </pic:nvPicPr>
                  <pic:blipFill>
                    <a:blip r:embed="rId77" cstate="print"/>
                    <a:srcRect/>
                    <a:stretch>
                      <a:fillRect/>
                    </a:stretch>
                  </pic:blipFill>
                  <pic:spPr bwMode="auto">
                    <a:xfrm>
                      <a:off x="0" y="0"/>
                      <a:ext cx="2247900" cy="1800225"/>
                    </a:xfrm>
                    <a:prstGeom prst="rect">
                      <a:avLst/>
                    </a:prstGeom>
                    <a:noFill/>
                    <a:ln w="9525">
                      <a:noFill/>
                      <a:miter lim="800000"/>
                      <a:headEnd/>
                      <a:tailEnd/>
                    </a:ln>
                  </pic:spPr>
                </pic:pic>
              </a:graphicData>
            </a:graphic>
          </wp:inline>
        </w:drawing>
      </w:r>
    </w:p>
    <w:p w:rsidR="006F7968" w:rsidRPr="006B72C7" w:rsidRDefault="006F7968" w:rsidP="006F7968">
      <w:pPr>
        <w:jc w:val="center"/>
        <w:rPr>
          <w:rFonts w:asciiTheme="minorEastAsia" w:hAnsiTheme="minorEastAsia"/>
          <w:sz w:val="24"/>
          <w:szCs w:val="24"/>
        </w:rPr>
      </w:pPr>
      <w:bookmarkStart w:id="7" w:name="_Ref495518996"/>
      <w:r w:rsidRPr="006B72C7">
        <w:rPr>
          <w:rFonts w:asciiTheme="minorEastAsia" w:hAnsiTheme="minorEastAsia"/>
          <w:sz w:val="24"/>
          <w:szCs w:val="24"/>
        </w:rPr>
        <w:t>图</w:t>
      </w:r>
      <w:bookmarkEnd w:id="7"/>
      <w:r w:rsidRPr="006B72C7">
        <w:rPr>
          <w:rFonts w:asciiTheme="minorEastAsia" w:hAnsiTheme="minorEastAsia" w:hint="eastAsia"/>
          <w:sz w:val="24"/>
          <w:szCs w:val="24"/>
        </w:rPr>
        <w:t>1</w:t>
      </w:r>
      <w:r w:rsidRPr="006B72C7">
        <w:rPr>
          <w:rFonts w:asciiTheme="minorEastAsia" w:hAnsiTheme="minorEastAsia"/>
          <w:sz w:val="24"/>
          <w:szCs w:val="24"/>
        </w:rPr>
        <w:t>-</w:t>
      </w:r>
      <w:r w:rsidR="006B72C7">
        <w:rPr>
          <w:rFonts w:asciiTheme="minorEastAsia" w:hAnsiTheme="minorEastAsia" w:hint="eastAsia"/>
          <w:sz w:val="24"/>
          <w:szCs w:val="24"/>
        </w:rPr>
        <w:t>11</w:t>
      </w:r>
      <w:r w:rsidRPr="006B72C7">
        <w:rPr>
          <w:rFonts w:asciiTheme="minorEastAsia" w:hAnsiTheme="minorEastAsia"/>
          <w:sz w:val="24"/>
          <w:szCs w:val="24"/>
        </w:rPr>
        <w:t>通过两径信道</w:t>
      </w:r>
      <w:r w:rsidRPr="006B72C7">
        <w:rPr>
          <w:rFonts w:asciiTheme="minorEastAsia" w:hAnsiTheme="minorEastAsia" w:hint="eastAsia"/>
          <w:sz w:val="24"/>
          <w:szCs w:val="24"/>
        </w:rPr>
        <w:t>(</w:t>
      </w:r>
      <w:r w:rsidRPr="006B72C7">
        <w:rPr>
          <w:rFonts w:asciiTheme="minorEastAsia" w:hAnsiTheme="minorEastAsia"/>
          <w:position w:val="-6"/>
          <w:sz w:val="24"/>
          <w:szCs w:val="24"/>
        </w:rPr>
        <w:object w:dxaOrig="1099" w:dyaOrig="279">
          <v:shape id="对象 216" o:spid="_x0000_i1054" type="#_x0000_t75" style="width:54.6pt;height:14.4pt;mso-position-horizontal-relative:page;mso-position-vertical-relative:page" o:ole="">
            <v:imagedata r:id="rId67" o:title=""/>
          </v:shape>
          <o:OLEObject Type="Embed" ProgID="Equation.DSMT4" ShapeID="对象 216" DrawAspect="Content" ObjectID="_1680899266" r:id="rId78"/>
        </w:object>
      </w:r>
      <w:r w:rsidRPr="006B72C7">
        <w:rPr>
          <w:rFonts w:asciiTheme="minorEastAsia" w:hAnsiTheme="minorEastAsia" w:hint="eastAsia"/>
          <w:sz w:val="24"/>
          <w:szCs w:val="24"/>
        </w:rPr>
        <w:t>)</w:t>
      </w:r>
      <w:r w:rsidRPr="006B72C7">
        <w:rPr>
          <w:rFonts w:asciiTheme="minorEastAsia" w:hAnsiTheme="minorEastAsia"/>
          <w:sz w:val="24"/>
          <w:szCs w:val="24"/>
        </w:rPr>
        <w:t>后</w:t>
      </w:r>
      <w:r w:rsidRPr="006B72C7">
        <w:rPr>
          <w:rFonts w:asciiTheme="minorEastAsia" w:hAnsiTheme="minorEastAsia" w:hint="eastAsia"/>
          <w:sz w:val="24"/>
          <w:szCs w:val="24"/>
        </w:rPr>
        <w:t>收端</w:t>
      </w:r>
      <w:r w:rsidRPr="006B72C7">
        <w:rPr>
          <w:rFonts w:asciiTheme="minorEastAsia" w:hAnsiTheme="minorEastAsia"/>
          <w:sz w:val="24"/>
          <w:szCs w:val="24"/>
        </w:rPr>
        <w:t>信号</w:t>
      </w:r>
      <w:r w:rsidRPr="006B72C7">
        <w:rPr>
          <w:rFonts w:asciiTheme="minorEastAsia" w:hAnsiTheme="minorEastAsia" w:hint="eastAsia"/>
          <w:sz w:val="24"/>
          <w:szCs w:val="24"/>
        </w:rPr>
        <w:t>波形图及</w:t>
      </w:r>
      <w:r w:rsidRPr="006B72C7">
        <w:rPr>
          <w:rFonts w:asciiTheme="minorEastAsia" w:hAnsiTheme="minorEastAsia"/>
          <w:sz w:val="24"/>
          <w:szCs w:val="24"/>
        </w:rPr>
        <w:t>眼图</w:t>
      </w:r>
    </w:p>
    <w:p w:rsidR="006F7968" w:rsidRPr="006B72C7" w:rsidRDefault="006F7968" w:rsidP="006F7968">
      <w:pPr>
        <w:jc w:val="left"/>
        <w:rPr>
          <w:rFonts w:asciiTheme="minorEastAsia" w:hAnsiTheme="minorEastAsia"/>
          <w:b/>
          <w:sz w:val="24"/>
          <w:szCs w:val="24"/>
        </w:rPr>
      </w:pPr>
    </w:p>
    <w:p w:rsidR="00A33E89" w:rsidRPr="006B72C7" w:rsidRDefault="00A33E89">
      <w:pPr>
        <w:rPr>
          <w:rFonts w:asciiTheme="minorEastAsia" w:hAnsiTheme="minorEastAsia"/>
        </w:rPr>
      </w:pPr>
    </w:p>
    <w:p w:rsidR="00A33E89" w:rsidRPr="006B72C7" w:rsidRDefault="00A33E89">
      <w:pPr>
        <w:rPr>
          <w:rFonts w:asciiTheme="minorEastAsia" w:hAnsiTheme="minorEastAsia"/>
        </w:rPr>
      </w:pPr>
    </w:p>
    <w:p w:rsidR="0076140D" w:rsidRPr="006B72C7" w:rsidRDefault="0076140D">
      <w:pPr>
        <w:widowControl/>
        <w:jc w:val="left"/>
        <w:rPr>
          <w:rFonts w:asciiTheme="minorEastAsia" w:hAnsiTheme="minorEastAsia"/>
        </w:rPr>
      </w:pPr>
      <w:r w:rsidRPr="006B72C7">
        <w:rPr>
          <w:rFonts w:asciiTheme="minorEastAsia" w:hAnsiTheme="minorEastAsia"/>
        </w:rPr>
        <w:br w:type="page"/>
      </w:r>
    </w:p>
    <w:sectPr w:rsidR="0076140D" w:rsidRPr="006B72C7" w:rsidSect="00161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7F0" w:rsidRDefault="004277F0" w:rsidP="00F24281">
      <w:r>
        <w:separator/>
      </w:r>
    </w:p>
  </w:endnote>
  <w:endnote w:type="continuationSeparator" w:id="0">
    <w:p w:rsidR="004277F0" w:rsidRDefault="004277F0" w:rsidP="00F2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7F0" w:rsidRDefault="004277F0" w:rsidP="00F24281">
      <w:r>
        <w:separator/>
      </w:r>
    </w:p>
  </w:footnote>
  <w:footnote w:type="continuationSeparator" w:id="0">
    <w:p w:rsidR="004277F0" w:rsidRDefault="004277F0" w:rsidP="00F242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D02"/>
    <w:multiLevelType w:val="hybridMultilevel"/>
    <w:tmpl w:val="777C51BE"/>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E80754"/>
    <w:multiLevelType w:val="hybridMultilevel"/>
    <w:tmpl w:val="63A41874"/>
    <w:lvl w:ilvl="0" w:tplc="57AC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DA192A"/>
    <w:multiLevelType w:val="hybridMultilevel"/>
    <w:tmpl w:val="369A3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563F42"/>
    <w:multiLevelType w:val="multilevel"/>
    <w:tmpl w:val="5B563F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1776499"/>
    <w:multiLevelType w:val="hybridMultilevel"/>
    <w:tmpl w:val="FA3442CA"/>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E42659"/>
    <w:multiLevelType w:val="hybridMultilevel"/>
    <w:tmpl w:val="E1367C1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ynn">
    <w15:presenceInfo w15:providerId="None" w15:userId="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140D"/>
    <w:rsid w:val="000A222E"/>
    <w:rsid w:val="00136915"/>
    <w:rsid w:val="001619ED"/>
    <w:rsid w:val="004277F0"/>
    <w:rsid w:val="005767D0"/>
    <w:rsid w:val="005C5052"/>
    <w:rsid w:val="005F11F5"/>
    <w:rsid w:val="006B72C7"/>
    <w:rsid w:val="006D3F36"/>
    <w:rsid w:val="006F7968"/>
    <w:rsid w:val="00726C74"/>
    <w:rsid w:val="00731EF4"/>
    <w:rsid w:val="0076140D"/>
    <w:rsid w:val="007D5892"/>
    <w:rsid w:val="007E72DA"/>
    <w:rsid w:val="00836154"/>
    <w:rsid w:val="008A155F"/>
    <w:rsid w:val="00911351"/>
    <w:rsid w:val="00A037CF"/>
    <w:rsid w:val="00A33E89"/>
    <w:rsid w:val="00AF2863"/>
    <w:rsid w:val="00B12C44"/>
    <w:rsid w:val="00B12D82"/>
    <w:rsid w:val="00B84939"/>
    <w:rsid w:val="00BC5800"/>
    <w:rsid w:val="00BF7CDD"/>
    <w:rsid w:val="00C11350"/>
    <w:rsid w:val="00C346F4"/>
    <w:rsid w:val="00C82831"/>
    <w:rsid w:val="00D005B3"/>
    <w:rsid w:val="00D52CF8"/>
    <w:rsid w:val="00F24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D72FB"/>
  <w15:docId w15:val="{6498AA0F-C3E7-441F-9680-AA57A1F8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9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40D"/>
    <w:pPr>
      <w:ind w:firstLineChars="200" w:firstLine="420"/>
    </w:pPr>
  </w:style>
  <w:style w:type="character" w:customStyle="1" w:styleId="MTDisplayEquationChar">
    <w:name w:val="MTDisplayEquation Char"/>
    <w:link w:val="MTDisplayEquation"/>
    <w:rsid w:val="007D5892"/>
    <w:rPr>
      <w:sz w:val="24"/>
    </w:rPr>
  </w:style>
  <w:style w:type="paragraph" w:styleId="a4">
    <w:name w:val="caption"/>
    <w:basedOn w:val="a"/>
    <w:next w:val="a"/>
    <w:uiPriority w:val="35"/>
    <w:qFormat/>
    <w:rsid w:val="007D5892"/>
    <w:rPr>
      <w:rFonts w:ascii="Arial" w:eastAsia="黑体" w:hAnsi="Arial" w:cs="Arial"/>
      <w:sz w:val="20"/>
      <w:szCs w:val="20"/>
    </w:rPr>
  </w:style>
  <w:style w:type="paragraph" w:customStyle="1" w:styleId="MTDisplayEquation">
    <w:name w:val="MTDisplayEquation"/>
    <w:basedOn w:val="a"/>
    <w:next w:val="a"/>
    <w:link w:val="MTDisplayEquationChar"/>
    <w:rsid w:val="007D5892"/>
    <w:pPr>
      <w:tabs>
        <w:tab w:val="center" w:pos="4160"/>
        <w:tab w:val="right" w:pos="8300"/>
      </w:tabs>
      <w:spacing w:before="120" w:after="120" w:line="360" w:lineRule="auto"/>
      <w:jc w:val="right"/>
    </w:pPr>
    <w:rPr>
      <w:sz w:val="24"/>
    </w:rPr>
  </w:style>
  <w:style w:type="paragraph" w:styleId="a5">
    <w:name w:val="Balloon Text"/>
    <w:basedOn w:val="a"/>
    <w:link w:val="a6"/>
    <w:uiPriority w:val="99"/>
    <w:semiHidden/>
    <w:unhideWhenUsed/>
    <w:rsid w:val="007D5892"/>
    <w:rPr>
      <w:sz w:val="18"/>
      <w:szCs w:val="18"/>
    </w:rPr>
  </w:style>
  <w:style w:type="character" w:customStyle="1" w:styleId="a6">
    <w:name w:val="批注框文本 字符"/>
    <w:basedOn w:val="a0"/>
    <w:link w:val="a5"/>
    <w:uiPriority w:val="99"/>
    <w:semiHidden/>
    <w:rsid w:val="007D5892"/>
    <w:rPr>
      <w:sz w:val="18"/>
      <w:szCs w:val="18"/>
    </w:rPr>
  </w:style>
  <w:style w:type="character" w:customStyle="1" w:styleId="Char">
    <w:name w:val="论文正文 Char"/>
    <w:link w:val="a7"/>
    <w:rsid w:val="00B84939"/>
    <w:rPr>
      <w:sz w:val="24"/>
    </w:rPr>
  </w:style>
  <w:style w:type="paragraph" w:customStyle="1" w:styleId="a7">
    <w:name w:val="论文正文"/>
    <w:link w:val="Char"/>
    <w:qFormat/>
    <w:rsid w:val="00B84939"/>
    <w:pPr>
      <w:spacing w:line="400" w:lineRule="exact"/>
      <w:ind w:firstLineChars="200" w:firstLine="480"/>
    </w:pPr>
    <w:rPr>
      <w:sz w:val="24"/>
    </w:rPr>
  </w:style>
  <w:style w:type="paragraph" w:customStyle="1" w:styleId="New">
    <w:name w:val="正文 New"/>
    <w:rsid w:val="00B84939"/>
    <w:pPr>
      <w:widowControl w:val="0"/>
      <w:jc w:val="both"/>
    </w:pPr>
    <w:rPr>
      <w:rFonts w:ascii="Times New Roman" w:eastAsia="宋体" w:hAnsi="Times New Roman" w:cs="Times New Roman"/>
      <w:szCs w:val="20"/>
    </w:rPr>
  </w:style>
  <w:style w:type="paragraph" w:styleId="a8">
    <w:name w:val="header"/>
    <w:basedOn w:val="a"/>
    <w:link w:val="a9"/>
    <w:uiPriority w:val="99"/>
    <w:unhideWhenUsed/>
    <w:rsid w:val="00F2428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24281"/>
    <w:rPr>
      <w:sz w:val="18"/>
      <w:szCs w:val="18"/>
    </w:rPr>
  </w:style>
  <w:style w:type="paragraph" w:styleId="aa">
    <w:name w:val="footer"/>
    <w:basedOn w:val="a"/>
    <w:link w:val="ab"/>
    <w:uiPriority w:val="99"/>
    <w:unhideWhenUsed/>
    <w:rsid w:val="00F24281"/>
    <w:pPr>
      <w:tabs>
        <w:tab w:val="center" w:pos="4153"/>
        <w:tab w:val="right" w:pos="8306"/>
      </w:tabs>
      <w:snapToGrid w:val="0"/>
      <w:jc w:val="left"/>
    </w:pPr>
    <w:rPr>
      <w:sz w:val="18"/>
      <w:szCs w:val="18"/>
    </w:rPr>
  </w:style>
  <w:style w:type="character" w:customStyle="1" w:styleId="ab">
    <w:name w:val="页脚 字符"/>
    <w:basedOn w:val="a0"/>
    <w:link w:val="aa"/>
    <w:uiPriority w:val="99"/>
    <w:rsid w:val="00F242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Microsoft_Visio_2003-2010___.vsd"/><Relationship Id="rId47" Type="http://schemas.openxmlformats.org/officeDocument/2006/relationships/oleObject" Target="embeddings/oleObject17.bin"/><Relationship Id="rId63" Type="http://schemas.openxmlformats.org/officeDocument/2006/relationships/image" Target="media/image33.wmf"/><Relationship Id="rId68" Type="http://schemas.openxmlformats.org/officeDocument/2006/relationships/oleObject" Target="embeddings/oleObject25.bin"/><Relationship Id="rId16" Type="http://schemas.openxmlformats.org/officeDocument/2006/relationships/image" Target="media/image6.wmf"/><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oleObject" Target="embeddings/oleObject20.bin"/><Relationship Id="rId58" Type="http://schemas.openxmlformats.org/officeDocument/2006/relationships/image" Target="media/image28.png"/><Relationship Id="rId74" Type="http://schemas.openxmlformats.org/officeDocument/2006/relationships/image" Target="media/image40.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1.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23.bin"/><Relationship Id="rId69" Type="http://schemas.openxmlformats.org/officeDocument/2006/relationships/image" Target="media/image36.wmf"/><Relationship Id="rId77" Type="http://schemas.openxmlformats.org/officeDocument/2006/relationships/image" Target="media/image42.png"/><Relationship Id="rId8" Type="http://schemas.openxmlformats.org/officeDocument/2006/relationships/image" Target="media/image2.emf"/><Relationship Id="rId51" Type="http://schemas.openxmlformats.org/officeDocument/2006/relationships/oleObject" Target="embeddings/oleObject19.bin"/><Relationship Id="rId72" Type="http://schemas.openxmlformats.org/officeDocument/2006/relationships/image" Target="media/image38.png"/><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image" Target="media/image29.png"/><Relationship Id="rId67" Type="http://schemas.openxmlformats.org/officeDocument/2006/relationships/image" Target="media/image35.wmf"/><Relationship Id="rId20" Type="http://schemas.openxmlformats.org/officeDocument/2006/relationships/image" Target="media/image8.wmf"/><Relationship Id="rId41" Type="http://schemas.openxmlformats.org/officeDocument/2006/relationships/image" Target="media/image19.emf"/><Relationship Id="rId54" Type="http://schemas.openxmlformats.org/officeDocument/2006/relationships/image" Target="media/image26.wmf"/><Relationship Id="rId62" Type="http://schemas.openxmlformats.org/officeDocument/2006/relationships/image" Target="media/image32.png"/><Relationship Id="rId70" Type="http://schemas.openxmlformats.org/officeDocument/2006/relationships/oleObject" Target="embeddings/oleObject26.bin"/><Relationship Id="rId75" Type="http://schemas.openxmlformats.org/officeDocument/2006/relationships/oleObject" Target="embeddings/oleObject2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30.png"/><Relationship Id="rId65" Type="http://schemas.openxmlformats.org/officeDocument/2006/relationships/image" Target="media/image34.wmf"/><Relationship Id="rId73" Type="http://schemas.openxmlformats.org/officeDocument/2006/relationships/image" Target="media/image39.png"/><Relationship Id="rId78" Type="http://schemas.openxmlformats.org/officeDocument/2006/relationships/oleObject" Target="embeddings/oleObject28.bin"/><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__.vsdx"/><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8.wmf"/><Relationship Id="rId34" Type="http://schemas.openxmlformats.org/officeDocument/2006/relationships/oleObject" Target="embeddings/oleObject12.bin"/><Relationship Id="rId50" Type="http://schemas.openxmlformats.org/officeDocument/2006/relationships/image" Target="media/image24.wmf"/><Relationship Id="rId55" Type="http://schemas.openxmlformats.org/officeDocument/2006/relationships/oleObject" Target="embeddings/oleObject21.bin"/><Relationship Id="rId76" Type="http://schemas.openxmlformats.org/officeDocument/2006/relationships/image" Target="media/image41.png"/><Relationship Id="rId7" Type="http://schemas.openxmlformats.org/officeDocument/2006/relationships/image" Target="media/image1.jpeg"/><Relationship Id="rId71" Type="http://schemas.openxmlformats.org/officeDocument/2006/relationships/image" Target="media/image37.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oleObject" Target="embeddings/oleObject16.bin"/><Relationship Id="rId66"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lynn</cp:lastModifiedBy>
  <cp:revision>4</cp:revision>
  <dcterms:created xsi:type="dcterms:W3CDTF">2021-02-02T17:26:00Z</dcterms:created>
  <dcterms:modified xsi:type="dcterms:W3CDTF">2021-04-25T15:37:00Z</dcterms:modified>
</cp:coreProperties>
</file>